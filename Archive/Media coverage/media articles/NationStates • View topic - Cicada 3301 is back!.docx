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17F2" w14:textId="77777777" w:rsidR="00C441AA" w:rsidRPr="00C441AA" w:rsidRDefault="00C441AA" w:rsidP="00C441AA">
      <w:pPr>
        <w:shd w:val="clear" w:color="auto" w:fill="EAEAE2"/>
        <w:spacing w:after="0" w:line="240" w:lineRule="auto"/>
        <w:jc w:val="right"/>
        <w:rPr>
          <w:rFonts w:ascii="Verdana" w:eastAsia="Times New Roman" w:hAnsi="Verdana" w:cs="Times New Roman"/>
          <w:b/>
          <w:bCs/>
          <w:color w:val="FFFFFF"/>
          <w:sz w:val="15"/>
          <w:szCs w:val="15"/>
        </w:rPr>
      </w:pPr>
      <w:hyperlink r:id="rId5" w:tooltip="Login" w:history="1">
        <w:r w:rsidRPr="00C441AA">
          <w:rPr>
            <w:rFonts w:ascii="Verdana" w:eastAsia="Times New Roman" w:hAnsi="Verdana" w:cs="Times New Roman"/>
            <w:b/>
            <w:bCs/>
            <w:color w:val="FFFFFF"/>
            <w:sz w:val="16"/>
            <w:szCs w:val="16"/>
            <w:u w:val="single"/>
          </w:rPr>
          <w:t>Login</w:t>
        </w:r>
      </w:hyperlink>
    </w:p>
    <w:p w14:paraId="09598100" w14:textId="1CBA0EDB" w:rsidR="00C441AA" w:rsidRPr="00C441AA" w:rsidRDefault="00C441AA" w:rsidP="00C441AA">
      <w:pPr>
        <w:shd w:val="clear" w:color="auto" w:fill="EAEAE2"/>
        <w:spacing w:after="150" w:line="240" w:lineRule="auto"/>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0358AE42" wp14:editId="38F150EB">
            <wp:extent cx="5274310" cy="783590"/>
            <wp:effectExtent l="0" t="0" r="2540" b="0"/>
            <wp:docPr id="54" name="תמונה 54" descr="Jennifer Government: NationSta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nifer Government: NationState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83590"/>
                    </a:xfrm>
                    <a:prstGeom prst="rect">
                      <a:avLst/>
                    </a:prstGeom>
                    <a:noFill/>
                    <a:ln>
                      <a:noFill/>
                    </a:ln>
                  </pic:spPr>
                </pic:pic>
              </a:graphicData>
            </a:graphic>
          </wp:inline>
        </w:drawing>
      </w:r>
    </w:p>
    <w:bookmarkStart w:id="0" w:name="top"/>
    <w:bookmarkEnd w:id="0"/>
    <w:p w14:paraId="49B6878F" w14:textId="77777777" w:rsidR="00C441AA" w:rsidRPr="00C441AA" w:rsidRDefault="00C441AA" w:rsidP="00C441AA">
      <w:pPr>
        <w:numPr>
          <w:ilvl w:val="0"/>
          <w:numId w:val="1"/>
        </w:numPr>
        <w:pBdr>
          <w:bottom w:val="single" w:sz="6" w:space="1" w:color="FFFFFF"/>
        </w:pBdr>
        <w:shd w:val="clear" w:color="auto" w:fill="EAEAE0"/>
        <w:spacing w:after="0" w:line="528" w:lineRule="atLeast"/>
        <w:ind w:left="2910" w:right="75"/>
        <w:jc w:val="right"/>
        <w:rPr>
          <w:rFonts w:ascii="Verdana" w:eastAsia="Times New Roman" w:hAnsi="Verdana" w:cs="Times New Roman"/>
          <w:b/>
          <w:bCs/>
          <w:color w:val="333333"/>
          <w:sz w:val="17"/>
          <w:szCs w:val="17"/>
        </w:rPr>
      </w:pPr>
      <w:r w:rsidRPr="00C441AA">
        <w:rPr>
          <w:rFonts w:ascii="Verdana" w:eastAsia="Times New Roman" w:hAnsi="Verdana" w:cs="Times New Roman"/>
          <w:b/>
          <w:bCs/>
          <w:color w:val="333333"/>
          <w:sz w:val="17"/>
          <w:szCs w:val="17"/>
        </w:rPr>
        <w:fldChar w:fldCharType="begin"/>
      </w:r>
      <w:r w:rsidRPr="00C441AA">
        <w:rPr>
          <w:rFonts w:ascii="Verdana" w:eastAsia="Times New Roman" w:hAnsi="Verdana" w:cs="Times New Roman"/>
          <w:b/>
          <w:bCs/>
          <w:color w:val="333333"/>
          <w:sz w:val="17"/>
          <w:szCs w:val="17"/>
        </w:rPr>
        <w:instrText xml:space="preserve"> HYPERLINK "https://forum.nationstates.net/index.php" </w:instrText>
      </w:r>
      <w:r w:rsidRPr="00C441AA">
        <w:rPr>
          <w:rFonts w:ascii="Verdana" w:eastAsia="Times New Roman" w:hAnsi="Verdana" w:cs="Times New Roman"/>
          <w:b/>
          <w:bCs/>
          <w:color w:val="333333"/>
          <w:sz w:val="17"/>
          <w:szCs w:val="17"/>
        </w:rPr>
        <w:fldChar w:fldCharType="separate"/>
      </w:r>
      <w:r w:rsidRPr="00C441AA">
        <w:rPr>
          <w:rFonts w:ascii="Verdana" w:eastAsia="Times New Roman" w:hAnsi="Verdana" w:cs="Times New Roman"/>
          <w:b/>
          <w:bCs/>
          <w:color w:val="008000"/>
          <w:sz w:val="17"/>
          <w:szCs w:val="17"/>
          <w:u w:val="single"/>
        </w:rPr>
        <w:t>Board index</w:t>
      </w:r>
      <w:r w:rsidRPr="00C441AA">
        <w:rPr>
          <w:rFonts w:ascii="Verdana" w:eastAsia="Times New Roman" w:hAnsi="Verdana" w:cs="Times New Roman"/>
          <w:b/>
          <w:bCs/>
          <w:color w:val="333333"/>
          <w:sz w:val="17"/>
          <w:szCs w:val="17"/>
        </w:rPr>
        <w:fldChar w:fldCharType="end"/>
      </w:r>
      <w:r w:rsidRPr="00C441AA">
        <w:rPr>
          <w:rFonts w:ascii="Verdana" w:eastAsia="Times New Roman" w:hAnsi="Verdana" w:cs="Times New Roman"/>
          <w:b/>
          <w:bCs/>
          <w:color w:val="333333"/>
          <w:sz w:val="17"/>
          <w:szCs w:val="17"/>
        </w:rPr>
        <w:t> ‹ </w:t>
      </w:r>
      <w:hyperlink r:id="rId8" w:history="1">
        <w:r w:rsidRPr="00C441AA">
          <w:rPr>
            <w:rFonts w:ascii="Verdana" w:eastAsia="Times New Roman" w:hAnsi="Verdana" w:cs="Times New Roman"/>
            <w:b/>
            <w:bCs/>
            <w:color w:val="008000"/>
            <w:sz w:val="17"/>
            <w:szCs w:val="17"/>
            <w:u w:val="single"/>
          </w:rPr>
          <w:t>General Discussion</w:t>
        </w:r>
      </w:hyperlink>
      <w:r w:rsidRPr="00C441AA">
        <w:rPr>
          <w:rFonts w:ascii="Verdana" w:eastAsia="Times New Roman" w:hAnsi="Verdana" w:cs="Times New Roman"/>
          <w:b/>
          <w:bCs/>
          <w:color w:val="333333"/>
          <w:sz w:val="17"/>
          <w:szCs w:val="17"/>
        </w:rPr>
        <w:t> ‹ </w:t>
      </w:r>
      <w:hyperlink r:id="rId9" w:history="1">
        <w:r w:rsidRPr="00C441AA">
          <w:rPr>
            <w:rFonts w:ascii="Verdana" w:eastAsia="Times New Roman" w:hAnsi="Verdana" w:cs="Times New Roman"/>
            <w:b/>
            <w:bCs/>
            <w:color w:val="008000"/>
            <w:sz w:val="17"/>
            <w:szCs w:val="17"/>
            <w:u w:val="single"/>
          </w:rPr>
          <w:t>General</w:t>
        </w:r>
      </w:hyperlink>
    </w:p>
    <w:p w14:paraId="7A7B5961" w14:textId="77777777" w:rsidR="00C441AA" w:rsidRPr="00C441AA" w:rsidRDefault="00C441AA" w:rsidP="00C441AA">
      <w:pPr>
        <w:numPr>
          <w:ilvl w:val="0"/>
          <w:numId w:val="1"/>
        </w:numPr>
        <w:pBdr>
          <w:bottom w:val="single" w:sz="6" w:space="1" w:color="FFFFFF"/>
        </w:pBdr>
        <w:shd w:val="clear" w:color="auto" w:fill="EAEAE0"/>
        <w:spacing w:after="0" w:line="528" w:lineRule="atLeast"/>
        <w:ind w:left="2985"/>
        <w:jc w:val="right"/>
        <w:rPr>
          <w:rFonts w:ascii="Verdana" w:eastAsia="Times New Roman" w:hAnsi="Verdana" w:cs="Times New Roman"/>
          <w:b/>
          <w:bCs/>
          <w:color w:val="333333"/>
          <w:sz w:val="17"/>
          <w:szCs w:val="17"/>
        </w:rPr>
      </w:pPr>
      <w:hyperlink r:id="rId10" w:tooltip="Change font size" w:history="1">
        <w:r w:rsidRPr="00C441AA">
          <w:rPr>
            <w:rFonts w:ascii="Verdana" w:eastAsia="Times New Roman" w:hAnsi="Verdana" w:cs="Times New Roman"/>
            <w:b/>
            <w:bCs/>
            <w:color w:val="008000"/>
            <w:sz w:val="17"/>
            <w:szCs w:val="17"/>
            <w:u w:val="single"/>
          </w:rPr>
          <w:t>Change font size</w:t>
        </w:r>
      </w:hyperlink>
    </w:p>
    <w:p w14:paraId="6920D5AC" w14:textId="77777777" w:rsidR="00C441AA" w:rsidRPr="00C441AA" w:rsidRDefault="00C441AA" w:rsidP="00C441AA">
      <w:pPr>
        <w:numPr>
          <w:ilvl w:val="0"/>
          <w:numId w:val="1"/>
        </w:numPr>
        <w:pBdr>
          <w:bottom w:val="single" w:sz="6" w:space="1" w:color="FFFFFF"/>
        </w:pBdr>
        <w:shd w:val="clear" w:color="auto" w:fill="EAEAE0"/>
        <w:spacing w:after="0" w:line="528" w:lineRule="atLeast"/>
        <w:ind w:left="2985"/>
        <w:jc w:val="right"/>
        <w:rPr>
          <w:rFonts w:ascii="Verdana" w:eastAsia="Times New Roman" w:hAnsi="Verdana" w:cs="Times New Roman"/>
          <w:b/>
          <w:bCs/>
          <w:color w:val="333333"/>
          <w:sz w:val="17"/>
          <w:szCs w:val="17"/>
        </w:rPr>
      </w:pPr>
      <w:hyperlink r:id="rId11" w:tooltip="Print view" w:history="1">
        <w:r w:rsidRPr="00C441AA">
          <w:rPr>
            <w:rFonts w:ascii="Verdana" w:eastAsia="Times New Roman" w:hAnsi="Verdana" w:cs="Times New Roman"/>
            <w:b/>
            <w:bCs/>
            <w:color w:val="008000"/>
            <w:sz w:val="17"/>
            <w:szCs w:val="17"/>
            <w:u w:val="single"/>
          </w:rPr>
          <w:t>Print view</w:t>
        </w:r>
      </w:hyperlink>
    </w:p>
    <w:p w14:paraId="2BB21601" w14:textId="77777777" w:rsidR="00C441AA" w:rsidRPr="00C441AA" w:rsidRDefault="00C441AA" w:rsidP="00C441AA">
      <w:pPr>
        <w:numPr>
          <w:ilvl w:val="0"/>
          <w:numId w:val="2"/>
        </w:numPr>
        <w:shd w:val="clear" w:color="auto" w:fill="EAEAE0"/>
        <w:spacing w:after="0" w:line="528" w:lineRule="atLeast"/>
        <w:ind w:left="2985"/>
        <w:jc w:val="right"/>
        <w:rPr>
          <w:rFonts w:ascii="Verdana" w:eastAsia="Times New Roman" w:hAnsi="Verdana" w:cs="Times New Roman"/>
          <w:color w:val="333333"/>
          <w:sz w:val="17"/>
          <w:szCs w:val="17"/>
        </w:rPr>
      </w:pPr>
      <w:hyperlink r:id="rId12" w:tooltip="View complete list of members" w:history="1">
        <w:r w:rsidRPr="00C441AA">
          <w:rPr>
            <w:rFonts w:ascii="Verdana" w:eastAsia="Times New Roman" w:hAnsi="Verdana" w:cs="Times New Roman"/>
            <w:color w:val="008000"/>
            <w:sz w:val="17"/>
            <w:szCs w:val="17"/>
            <w:u w:val="single"/>
          </w:rPr>
          <w:t>Members</w:t>
        </w:r>
      </w:hyperlink>
    </w:p>
    <w:p w14:paraId="6A02FB21" w14:textId="77777777" w:rsidR="00C441AA" w:rsidRPr="00C441AA" w:rsidRDefault="00C441AA" w:rsidP="00C441AA">
      <w:pPr>
        <w:numPr>
          <w:ilvl w:val="0"/>
          <w:numId w:val="2"/>
        </w:numPr>
        <w:shd w:val="clear" w:color="auto" w:fill="EAEAE0"/>
        <w:spacing w:after="0" w:line="528" w:lineRule="atLeast"/>
        <w:ind w:left="2985"/>
        <w:jc w:val="right"/>
        <w:rPr>
          <w:rFonts w:ascii="Verdana" w:eastAsia="Times New Roman" w:hAnsi="Verdana" w:cs="Times New Roman"/>
          <w:color w:val="333333"/>
          <w:sz w:val="17"/>
          <w:szCs w:val="17"/>
        </w:rPr>
      </w:pPr>
      <w:hyperlink r:id="rId13" w:tooltip="Search" w:history="1">
        <w:r w:rsidRPr="00C441AA">
          <w:rPr>
            <w:rFonts w:ascii="Verdana" w:eastAsia="Times New Roman" w:hAnsi="Verdana" w:cs="Times New Roman"/>
            <w:color w:val="008000"/>
            <w:sz w:val="17"/>
            <w:szCs w:val="17"/>
            <w:u w:val="single"/>
          </w:rPr>
          <w:t>Search</w:t>
        </w:r>
      </w:hyperlink>
    </w:p>
    <w:p w14:paraId="0F6907DE" w14:textId="77777777" w:rsidR="00C441AA" w:rsidRPr="00C441AA" w:rsidRDefault="00C441AA" w:rsidP="00C441AA">
      <w:pPr>
        <w:numPr>
          <w:ilvl w:val="0"/>
          <w:numId w:val="2"/>
        </w:numPr>
        <w:shd w:val="clear" w:color="auto" w:fill="EAEAE0"/>
        <w:spacing w:after="0" w:line="528" w:lineRule="atLeast"/>
        <w:ind w:left="2985"/>
        <w:jc w:val="right"/>
        <w:rPr>
          <w:rFonts w:ascii="Verdana" w:eastAsia="Times New Roman" w:hAnsi="Verdana" w:cs="Times New Roman"/>
          <w:color w:val="333333"/>
          <w:sz w:val="17"/>
          <w:szCs w:val="17"/>
        </w:rPr>
      </w:pPr>
      <w:hyperlink r:id="rId14" w:history="1">
        <w:r w:rsidRPr="00C441AA">
          <w:rPr>
            <w:rFonts w:ascii="Verdana" w:eastAsia="Times New Roman" w:hAnsi="Verdana" w:cs="Times New Roman"/>
            <w:color w:val="008000"/>
            <w:sz w:val="17"/>
            <w:szCs w:val="17"/>
            <w:u w:val="single"/>
          </w:rPr>
          <w:t>Create a Nation</w:t>
        </w:r>
      </w:hyperlink>
    </w:p>
    <w:p w14:paraId="4B5F922F" w14:textId="77777777" w:rsidR="00C441AA" w:rsidRPr="00C441AA" w:rsidRDefault="00C441AA" w:rsidP="00C441AA">
      <w:pPr>
        <w:numPr>
          <w:ilvl w:val="0"/>
          <w:numId w:val="2"/>
        </w:numPr>
        <w:shd w:val="clear" w:color="auto" w:fill="EAEAE0"/>
        <w:spacing w:after="0" w:line="528" w:lineRule="atLeast"/>
        <w:ind w:left="2985"/>
        <w:jc w:val="right"/>
        <w:rPr>
          <w:rFonts w:ascii="Verdana" w:eastAsia="Times New Roman" w:hAnsi="Verdana" w:cs="Times New Roman"/>
          <w:color w:val="333333"/>
          <w:sz w:val="17"/>
          <w:szCs w:val="17"/>
        </w:rPr>
      </w:pPr>
      <w:hyperlink r:id="rId15" w:tooltip="Login" w:history="1">
        <w:r w:rsidRPr="00C441AA">
          <w:rPr>
            <w:rFonts w:ascii="Verdana" w:eastAsia="Times New Roman" w:hAnsi="Verdana" w:cs="Times New Roman"/>
            <w:color w:val="008000"/>
            <w:sz w:val="17"/>
            <w:szCs w:val="17"/>
            <w:u w:val="single"/>
          </w:rPr>
          <w:t>Login</w:t>
        </w:r>
      </w:hyperlink>
    </w:p>
    <w:bookmarkStart w:id="1" w:name="start_here"/>
    <w:bookmarkEnd w:id="1"/>
    <w:p w14:paraId="2C77FA4E" w14:textId="77777777" w:rsidR="00C441AA" w:rsidRPr="00C441AA" w:rsidRDefault="00C441AA" w:rsidP="00C441AA">
      <w:pPr>
        <w:spacing w:after="0" w:line="240" w:lineRule="auto"/>
        <w:jc w:val="right"/>
        <w:outlineLvl w:val="1"/>
        <w:rPr>
          <w:rFonts w:ascii="Trebuchet MS" w:eastAsia="Times New Roman" w:hAnsi="Trebuchet MS" w:cs="Times New Roman"/>
          <w:color w:val="3A3A30"/>
          <w:sz w:val="30"/>
          <w:szCs w:val="30"/>
        </w:rPr>
      </w:pPr>
      <w:r w:rsidRPr="00C441AA">
        <w:rPr>
          <w:rFonts w:ascii="Trebuchet MS" w:eastAsia="Times New Roman" w:hAnsi="Trebuchet MS" w:cs="Times New Roman"/>
          <w:color w:val="3A3A30"/>
          <w:sz w:val="30"/>
          <w:szCs w:val="30"/>
        </w:rPr>
        <w:fldChar w:fldCharType="begin"/>
      </w:r>
      <w:r w:rsidRPr="00C441AA">
        <w:rPr>
          <w:rFonts w:ascii="Trebuchet MS" w:eastAsia="Times New Roman" w:hAnsi="Trebuchet MS" w:cs="Times New Roman"/>
          <w:color w:val="3A3A30"/>
          <w:sz w:val="30"/>
          <w:szCs w:val="30"/>
        </w:rPr>
        <w:instrText xml:space="preserve"> HYPERLINK "https://forum.nationstates.net/viewtopic.php?f=20&amp;t=279685" </w:instrText>
      </w:r>
      <w:r w:rsidRPr="00C441AA">
        <w:rPr>
          <w:rFonts w:ascii="Trebuchet MS" w:eastAsia="Times New Roman" w:hAnsi="Trebuchet MS" w:cs="Times New Roman"/>
          <w:color w:val="3A3A30"/>
          <w:sz w:val="30"/>
          <w:szCs w:val="30"/>
        </w:rPr>
        <w:fldChar w:fldCharType="separate"/>
      </w:r>
      <w:r w:rsidRPr="00C441AA">
        <w:rPr>
          <w:rFonts w:ascii="Trebuchet MS" w:eastAsia="Times New Roman" w:hAnsi="Trebuchet MS" w:cs="Times New Roman"/>
          <w:color w:val="008000"/>
          <w:sz w:val="30"/>
          <w:szCs w:val="30"/>
          <w:u w:val="single"/>
        </w:rPr>
        <w:t>Cicada 3301 is back!</w:t>
      </w:r>
      <w:r w:rsidRPr="00C441AA">
        <w:rPr>
          <w:rFonts w:ascii="Trebuchet MS" w:eastAsia="Times New Roman" w:hAnsi="Trebuchet MS" w:cs="Times New Roman"/>
          <w:color w:val="3A3A30"/>
          <w:sz w:val="30"/>
          <w:szCs w:val="30"/>
        </w:rPr>
        <w:fldChar w:fldCharType="end"/>
      </w:r>
    </w:p>
    <w:p w14:paraId="11CA4506" w14:textId="77777777" w:rsidR="00C441AA" w:rsidRPr="00C441AA" w:rsidRDefault="00C441AA" w:rsidP="00C441AA">
      <w:pPr>
        <w:spacing w:after="0" w:line="240" w:lineRule="auto"/>
        <w:jc w:val="right"/>
        <w:rPr>
          <w:rFonts w:ascii="Verdana" w:eastAsia="Times New Roman" w:hAnsi="Verdana" w:cs="Times New Roman"/>
          <w:color w:val="333333"/>
          <w:sz w:val="17"/>
          <w:szCs w:val="17"/>
        </w:rPr>
      </w:pPr>
      <w:hyperlink r:id="rId16" w:tooltip="Post a reply" w:history="1">
        <w:r w:rsidRPr="00C441AA">
          <w:rPr>
            <w:rFonts w:ascii="Verdana" w:eastAsia="Times New Roman" w:hAnsi="Verdana" w:cs="Times New Roman"/>
            <w:color w:val="008000"/>
            <w:sz w:val="17"/>
            <w:szCs w:val="17"/>
            <w:u w:val="single"/>
          </w:rPr>
          <w:t>Post a reply</w:t>
        </w:r>
      </w:hyperlink>
    </w:p>
    <w:p w14:paraId="17C6C3FC" w14:textId="77777777" w:rsidR="00C441AA" w:rsidRPr="00C441AA" w:rsidRDefault="00C441AA" w:rsidP="00C441AA">
      <w:pPr>
        <w:pBdr>
          <w:bottom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ראש הטופס</w:t>
      </w:r>
    </w:p>
    <w:p w14:paraId="3F5954FE" w14:textId="5A50C5AB" w:rsidR="00C441AA" w:rsidRPr="00C441AA" w:rsidRDefault="00C441AA" w:rsidP="00C441AA">
      <w:pPr>
        <w:spacing w:after="0" w:line="240" w:lineRule="auto"/>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object w:dxaOrig="1440" w:dyaOrig="1440" w14:anchorId="7C21C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87pt;height:18pt" o:ole="">
            <v:imagedata r:id="rId17" o:title=""/>
          </v:shape>
          <w:control r:id="rId18" w:name="DefaultOcxName" w:shapeid="_x0000_i1164"/>
        </w:object>
      </w:r>
      <w:r w:rsidRPr="00C441AA">
        <w:rPr>
          <w:rFonts w:ascii="Verdana" w:eastAsia="Times New Roman" w:hAnsi="Verdana" w:cs="Times New Roman"/>
          <w:color w:val="333333"/>
          <w:sz w:val="17"/>
          <w:szCs w:val="17"/>
        </w:rPr>
        <w:t> </w:t>
      </w:r>
      <w:r w:rsidRPr="00C441AA">
        <w:rPr>
          <w:rFonts w:ascii="Verdana" w:eastAsia="Times New Roman" w:hAnsi="Verdana" w:cs="Times New Roman"/>
          <w:color w:val="333333"/>
          <w:sz w:val="17"/>
          <w:szCs w:val="17"/>
        </w:rPr>
        <w:object w:dxaOrig="1440" w:dyaOrig="1440" w14:anchorId="377D70B1">
          <v:shape id="_x0000_i1163" type="#_x0000_t75" style="width:39pt;height:22.5pt" o:ole="">
            <v:imagedata r:id="rId19" o:title=""/>
          </v:shape>
          <w:control r:id="rId20" w:name="DefaultOcxName1" w:shapeid="_x0000_i1163"/>
        </w:object>
      </w:r>
    </w:p>
    <w:p w14:paraId="611E61D3" w14:textId="77777777" w:rsidR="00C441AA" w:rsidRPr="00C441AA" w:rsidRDefault="00C441AA" w:rsidP="00C441AA">
      <w:pPr>
        <w:pBdr>
          <w:top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תחתית הטופס</w:t>
      </w:r>
    </w:p>
    <w:p w14:paraId="659BB56A" w14:textId="77777777" w:rsidR="00C441AA" w:rsidRPr="00C441AA" w:rsidRDefault="00C441AA" w:rsidP="00C441AA">
      <w:pPr>
        <w:spacing w:after="45" w:line="240" w:lineRule="auto"/>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25 posts • Page 1 of 1</w:t>
      </w:r>
    </w:p>
    <w:p w14:paraId="218B9494" w14:textId="77777777" w:rsidR="00C441AA" w:rsidRPr="00C441AA" w:rsidRDefault="00C441AA" w:rsidP="00C441AA">
      <w:pPr>
        <w:pBdr>
          <w:bottom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ראש הטופס</w:t>
      </w:r>
    </w:p>
    <w:p w14:paraId="02CFA8EB" w14:textId="77777777" w:rsidR="00C441AA" w:rsidRPr="00C441AA" w:rsidRDefault="00C441AA" w:rsidP="00C441AA">
      <w:pPr>
        <w:pBdr>
          <w:bottom w:val="single" w:sz="6" w:space="6" w:color="CCCCCC"/>
        </w:pBdr>
        <w:shd w:val="clear" w:color="auto" w:fill="FAFAF0"/>
        <w:spacing w:before="120" w:after="120" w:line="336" w:lineRule="atLeast"/>
        <w:jc w:val="right"/>
        <w:outlineLvl w:val="1"/>
        <w:rPr>
          <w:rFonts w:ascii="Trebuchet MS" w:eastAsia="Times New Roman" w:hAnsi="Trebuchet MS" w:cs="Times New Roman"/>
          <w:color w:val="000000"/>
          <w:sz w:val="24"/>
          <w:szCs w:val="24"/>
        </w:rPr>
      </w:pPr>
      <w:r w:rsidRPr="00C441AA">
        <w:rPr>
          <w:rFonts w:ascii="Trebuchet MS" w:eastAsia="Times New Roman" w:hAnsi="Trebuchet MS" w:cs="Times New Roman"/>
          <w:color w:val="000000"/>
          <w:sz w:val="24"/>
          <w:szCs w:val="24"/>
        </w:rPr>
        <w:t>What do you think about Cicada 3301?</w:t>
      </w:r>
    </w:p>
    <w:p w14:paraId="738FE6DB" w14:textId="77777777" w:rsidR="00C441AA" w:rsidRPr="00C441AA" w:rsidRDefault="00C441AA" w:rsidP="00C441AA">
      <w:pPr>
        <w:pBdr>
          <w:top w:val="single" w:sz="6" w:space="4" w:color="DCDEE2"/>
        </w:pBdr>
        <w:shd w:val="clear" w:color="auto" w:fill="FAFAF0"/>
        <w:spacing w:after="0" w:line="198" w:lineRule="atLeast"/>
        <w:jc w:val="right"/>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*pfft*.... what a bunch of conspiracy!</w:t>
      </w:r>
    </w:p>
    <w:p w14:paraId="72985532" w14:textId="77777777" w:rsidR="00C441AA" w:rsidRPr="00C441AA" w:rsidRDefault="00C441AA" w:rsidP="00C441AA">
      <w:pPr>
        <w:pBdr>
          <w:top w:val="single" w:sz="6" w:space="4" w:color="DCDEE2"/>
        </w:pBdr>
        <w:shd w:val="clear" w:color="auto" w:fill="AA2346"/>
        <w:spacing w:after="45" w:line="198" w:lineRule="atLeast"/>
        <w:ind w:left="3630"/>
        <w:jc w:val="right"/>
        <w:textAlignment w:val="top"/>
        <w:rPr>
          <w:rFonts w:ascii="Arial" w:eastAsia="Times New Roman" w:hAnsi="Arial" w:cs="Arial"/>
          <w:b/>
          <w:bCs/>
          <w:color w:val="FFFFFF"/>
          <w:sz w:val="17"/>
          <w:szCs w:val="17"/>
        </w:rPr>
      </w:pPr>
      <w:r w:rsidRPr="00C441AA">
        <w:rPr>
          <w:rFonts w:ascii="Arial" w:eastAsia="Times New Roman" w:hAnsi="Arial" w:cs="Arial"/>
          <w:b/>
          <w:bCs/>
          <w:color w:val="FFFFFF"/>
          <w:sz w:val="17"/>
          <w:szCs w:val="17"/>
        </w:rPr>
        <w:t>4</w:t>
      </w:r>
    </w:p>
    <w:p w14:paraId="590956D3" w14:textId="77777777" w:rsidR="00C441AA" w:rsidRPr="00C441AA" w:rsidRDefault="00C441AA" w:rsidP="00C441AA">
      <w:pPr>
        <w:pBdr>
          <w:top w:val="single" w:sz="6" w:space="4" w:color="DCDEE2"/>
        </w:pBdr>
        <w:shd w:val="clear" w:color="auto" w:fill="FAFAF0"/>
        <w:spacing w:after="45" w:line="198" w:lineRule="atLeast"/>
        <w:ind w:left="3630"/>
        <w:jc w:val="right"/>
        <w:textAlignment w:val="top"/>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13%</w:t>
      </w:r>
    </w:p>
    <w:p w14:paraId="5654B9A3" w14:textId="77777777" w:rsidR="00C441AA" w:rsidRPr="00C441AA" w:rsidRDefault="00C441AA" w:rsidP="00C441AA">
      <w:pPr>
        <w:pBdr>
          <w:top w:val="single" w:sz="6" w:space="4" w:color="DCDEE2"/>
        </w:pBdr>
        <w:shd w:val="clear" w:color="auto" w:fill="FAFAF0"/>
        <w:spacing w:after="0" w:line="198" w:lineRule="atLeast"/>
        <w:jc w:val="right"/>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That's scary...</w:t>
      </w:r>
    </w:p>
    <w:p w14:paraId="0B628C04" w14:textId="77777777" w:rsidR="00C441AA" w:rsidRPr="00C441AA" w:rsidRDefault="00C441AA" w:rsidP="00C441AA">
      <w:pPr>
        <w:pBdr>
          <w:top w:val="single" w:sz="6" w:space="4" w:color="DCDEE2"/>
        </w:pBdr>
        <w:shd w:val="clear" w:color="auto" w:fill="AA2346"/>
        <w:spacing w:after="45" w:line="198" w:lineRule="atLeast"/>
        <w:ind w:left="3630"/>
        <w:jc w:val="right"/>
        <w:textAlignment w:val="top"/>
        <w:rPr>
          <w:rFonts w:ascii="Arial" w:eastAsia="Times New Roman" w:hAnsi="Arial" w:cs="Arial"/>
          <w:b/>
          <w:bCs/>
          <w:color w:val="FFFFFF"/>
          <w:sz w:val="17"/>
          <w:szCs w:val="17"/>
        </w:rPr>
      </w:pPr>
      <w:r w:rsidRPr="00C441AA">
        <w:rPr>
          <w:rFonts w:ascii="Arial" w:eastAsia="Times New Roman" w:hAnsi="Arial" w:cs="Arial"/>
          <w:b/>
          <w:bCs/>
          <w:color w:val="FFFFFF"/>
          <w:sz w:val="17"/>
          <w:szCs w:val="17"/>
        </w:rPr>
        <w:t>5</w:t>
      </w:r>
    </w:p>
    <w:p w14:paraId="5EA23B36" w14:textId="77777777" w:rsidR="00C441AA" w:rsidRPr="00C441AA" w:rsidRDefault="00C441AA" w:rsidP="00C441AA">
      <w:pPr>
        <w:pBdr>
          <w:top w:val="single" w:sz="6" w:space="4" w:color="DCDEE2"/>
        </w:pBdr>
        <w:shd w:val="clear" w:color="auto" w:fill="FAFAF0"/>
        <w:spacing w:after="45" w:line="198" w:lineRule="atLeast"/>
        <w:ind w:left="3630"/>
        <w:jc w:val="right"/>
        <w:textAlignment w:val="top"/>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16%</w:t>
      </w:r>
    </w:p>
    <w:p w14:paraId="10C66495" w14:textId="77777777" w:rsidR="00C441AA" w:rsidRPr="00C441AA" w:rsidRDefault="00C441AA" w:rsidP="00C441AA">
      <w:pPr>
        <w:pBdr>
          <w:top w:val="single" w:sz="6" w:space="4" w:color="DCDEE2"/>
        </w:pBdr>
        <w:shd w:val="clear" w:color="auto" w:fill="FAFAF0"/>
        <w:spacing w:after="0" w:line="198" w:lineRule="atLeast"/>
        <w:jc w:val="right"/>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I'm intrigued...</w:t>
      </w:r>
    </w:p>
    <w:p w14:paraId="260D5311" w14:textId="77777777" w:rsidR="00C441AA" w:rsidRPr="00C441AA" w:rsidRDefault="00C441AA" w:rsidP="00C441AA">
      <w:pPr>
        <w:pBdr>
          <w:top w:val="single" w:sz="6" w:space="4" w:color="DCDEE2"/>
        </w:pBdr>
        <w:shd w:val="clear" w:color="auto" w:fill="D11A4E"/>
        <w:spacing w:after="45" w:line="198" w:lineRule="atLeast"/>
        <w:ind w:left="3630"/>
        <w:jc w:val="right"/>
        <w:textAlignment w:val="top"/>
        <w:rPr>
          <w:rFonts w:ascii="Arial" w:eastAsia="Times New Roman" w:hAnsi="Arial" w:cs="Arial"/>
          <w:b/>
          <w:bCs/>
          <w:color w:val="FFFFFF"/>
          <w:sz w:val="17"/>
          <w:szCs w:val="17"/>
        </w:rPr>
      </w:pPr>
      <w:r w:rsidRPr="00C441AA">
        <w:rPr>
          <w:rFonts w:ascii="Arial" w:eastAsia="Times New Roman" w:hAnsi="Arial" w:cs="Arial"/>
          <w:b/>
          <w:bCs/>
          <w:color w:val="FFFFFF"/>
          <w:sz w:val="17"/>
          <w:szCs w:val="17"/>
        </w:rPr>
        <w:t>14</w:t>
      </w:r>
    </w:p>
    <w:p w14:paraId="683869B9" w14:textId="77777777" w:rsidR="00C441AA" w:rsidRPr="00C441AA" w:rsidRDefault="00C441AA" w:rsidP="00C441AA">
      <w:pPr>
        <w:pBdr>
          <w:top w:val="single" w:sz="6" w:space="4" w:color="DCDEE2"/>
        </w:pBdr>
        <w:shd w:val="clear" w:color="auto" w:fill="FAFAF0"/>
        <w:spacing w:after="45" w:line="198" w:lineRule="atLeast"/>
        <w:ind w:left="3630"/>
        <w:jc w:val="right"/>
        <w:textAlignment w:val="top"/>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44%</w:t>
      </w:r>
    </w:p>
    <w:p w14:paraId="573CC109" w14:textId="77777777" w:rsidR="00C441AA" w:rsidRPr="00C441AA" w:rsidRDefault="00C441AA" w:rsidP="00C441AA">
      <w:pPr>
        <w:pBdr>
          <w:top w:val="single" w:sz="6" w:space="4" w:color="DCDEE2"/>
        </w:pBdr>
        <w:shd w:val="clear" w:color="auto" w:fill="FAFAF0"/>
        <w:spacing w:after="0" w:line="198" w:lineRule="atLeast"/>
        <w:jc w:val="right"/>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I just don't care to be honest</w:t>
      </w:r>
    </w:p>
    <w:p w14:paraId="50C66683" w14:textId="77777777" w:rsidR="00C441AA" w:rsidRPr="00C441AA" w:rsidRDefault="00C441AA" w:rsidP="00C441AA">
      <w:pPr>
        <w:pBdr>
          <w:top w:val="single" w:sz="6" w:space="4" w:color="DCDEE2"/>
        </w:pBdr>
        <w:shd w:val="clear" w:color="auto" w:fill="BE1E4A"/>
        <w:spacing w:after="45" w:line="198" w:lineRule="atLeast"/>
        <w:ind w:left="3630"/>
        <w:jc w:val="right"/>
        <w:textAlignment w:val="top"/>
        <w:rPr>
          <w:rFonts w:ascii="Arial" w:eastAsia="Times New Roman" w:hAnsi="Arial" w:cs="Arial"/>
          <w:b/>
          <w:bCs/>
          <w:color w:val="FFFFFF"/>
          <w:sz w:val="17"/>
          <w:szCs w:val="17"/>
        </w:rPr>
      </w:pPr>
      <w:r w:rsidRPr="00C441AA">
        <w:rPr>
          <w:rFonts w:ascii="Arial" w:eastAsia="Times New Roman" w:hAnsi="Arial" w:cs="Arial"/>
          <w:b/>
          <w:bCs/>
          <w:color w:val="FFFFFF"/>
          <w:sz w:val="17"/>
          <w:szCs w:val="17"/>
        </w:rPr>
        <w:t>9</w:t>
      </w:r>
    </w:p>
    <w:p w14:paraId="66578D2C" w14:textId="77777777" w:rsidR="00C441AA" w:rsidRPr="00C441AA" w:rsidRDefault="00C441AA" w:rsidP="00C441AA">
      <w:pPr>
        <w:pBdr>
          <w:top w:val="single" w:sz="6" w:space="4" w:color="DCDEE2"/>
        </w:pBdr>
        <w:shd w:val="clear" w:color="auto" w:fill="FAFAF0"/>
        <w:spacing w:after="45" w:line="198" w:lineRule="atLeast"/>
        <w:ind w:left="3630"/>
        <w:jc w:val="right"/>
        <w:textAlignment w:val="top"/>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28%</w:t>
      </w:r>
    </w:p>
    <w:p w14:paraId="47CFCC2B" w14:textId="77777777" w:rsidR="00C441AA" w:rsidRPr="00C441AA" w:rsidRDefault="00C441AA" w:rsidP="00C441AA">
      <w:pPr>
        <w:pBdr>
          <w:top w:val="single" w:sz="6" w:space="4" w:color="DCDEE2"/>
        </w:pBdr>
        <w:shd w:val="clear" w:color="auto" w:fill="FAFAF0"/>
        <w:spacing w:after="0" w:line="198" w:lineRule="atLeast"/>
        <w:jc w:val="right"/>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 </w:t>
      </w:r>
    </w:p>
    <w:p w14:paraId="09D858C7" w14:textId="77777777" w:rsidR="00C441AA" w:rsidRPr="00C441AA" w:rsidRDefault="00C441AA" w:rsidP="00C441AA">
      <w:pPr>
        <w:pBdr>
          <w:top w:val="single" w:sz="6" w:space="4" w:color="DCDEE2"/>
        </w:pBdr>
        <w:shd w:val="clear" w:color="auto" w:fill="FAFAF0"/>
        <w:spacing w:after="60" w:line="198" w:lineRule="atLeast"/>
        <w:ind w:left="3630"/>
        <w:jc w:val="right"/>
        <w:textAlignment w:val="top"/>
        <w:rPr>
          <w:rFonts w:ascii="Trebuchet MS" w:eastAsia="Times New Roman" w:hAnsi="Trebuchet MS" w:cs="Times New Roman"/>
          <w:color w:val="666666"/>
          <w:sz w:val="17"/>
          <w:szCs w:val="17"/>
        </w:rPr>
      </w:pPr>
      <w:r w:rsidRPr="00C441AA">
        <w:rPr>
          <w:rFonts w:ascii="Trebuchet MS" w:eastAsia="Times New Roman" w:hAnsi="Trebuchet MS" w:cs="Times New Roman"/>
          <w:color w:val="666666"/>
          <w:sz w:val="17"/>
          <w:szCs w:val="17"/>
        </w:rPr>
        <w:t>Total votes : 32</w:t>
      </w:r>
    </w:p>
    <w:p w14:paraId="4BD284E3" w14:textId="77777777" w:rsidR="00C441AA" w:rsidRPr="00C441AA" w:rsidRDefault="00C441AA" w:rsidP="00C441AA">
      <w:pPr>
        <w:pBdr>
          <w:top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תחתית הטופס</w:t>
      </w:r>
    </w:p>
    <w:p w14:paraId="6640D3F3" w14:textId="77777777" w:rsidR="00C441AA" w:rsidRPr="00C441AA" w:rsidRDefault="00C441AA" w:rsidP="00C441AA">
      <w:pPr>
        <w:spacing w:before="75" w:after="75" w:line="240" w:lineRule="auto"/>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pict w14:anchorId="6259183B">
          <v:rect id="_x0000_i1026" style="width:0;height:.75pt" o:hrstd="t" o:hr="t" fillcolor="#a0a0a0" stroked="f"/>
        </w:pict>
      </w:r>
    </w:p>
    <w:p w14:paraId="60100929" w14:textId="344AC134"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0F0378C9" wp14:editId="3A56F03A">
            <wp:extent cx="1019175" cy="676275"/>
            <wp:effectExtent l="0" t="0" r="9525" b="9525"/>
            <wp:docPr id="53" name="תמונה 53" descr="User avatar">
              <a:hlinkClick xmlns:a="http://schemas.openxmlformats.org/drawingml/2006/main" r:id="rId21" tooltip="&quot;View nation: Absolute P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avatar">
                      <a:hlinkClick r:id="rId21" tooltip="&quot;View nation: Absolute Pow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23" w:history="1">
        <w:r w:rsidRPr="00C441AA">
          <w:rPr>
            <w:rFonts w:ascii="Verdana" w:eastAsia="Times New Roman" w:hAnsi="Verdana" w:cs="Times New Roman"/>
            <w:b/>
            <w:bCs/>
            <w:color w:val="008000"/>
            <w:sz w:val="15"/>
            <w:szCs w:val="15"/>
            <w:u w:val="single"/>
          </w:rPr>
          <w:t>Absolute Power</w:t>
        </w:r>
      </w:hyperlink>
    </w:p>
    <w:p w14:paraId="623C5BB5"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Chargé d'Affaires</w:t>
      </w:r>
    </w:p>
    <w:p w14:paraId="40972B9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26FE48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395</w:t>
      </w:r>
    </w:p>
    <w:p w14:paraId="199DAF29"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lastRenderedPageBreak/>
        <w:t>Founded:</w:t>
      </w:r>
      <w:r w:rsidRPr="00C441AA">
        <w:rPr>
          <w:rFonts w:ascii="Verdana" w:eastAsia="Times New Roman" w:hAnsi="Verdana" w:cs="Times New Roman"/>
          <w:color w:val="666666"/>
          <w:sz w:val="15"/>
          <w:szCs w:val="15"/>
        </w:rPr>
        <w:t> Jul 15, 2013</w:t>
      </w:r>
    </w:p>
    <w:p w14:paraId="51557543"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5680731D" w14:textId="77777777" w:rsidR="00C441AA" w:rsidRPr="00C441AA" w:rsidRDefault="00C441AA" w:rsidP="00C441AA">
      <w:pPr>
        <w:numPr>
          <w:ilvl w:val="0"/>
          <w:numId w:val="3"/>
        </w:numPr>
        <w:shd w:val="clear" w:color="auto" w:fill="F5F7F4"/>
        <w:spacing w:after="0" w:line="355" w:lineRule="atLeast"/>
        <w:ind w:left="5685"/>
        <w:jc w:val="right"/>
        <w:rPr>
          <w:rFonts w:ascii="Verdana" w:eastAsia="Times New Roman" w:hAnsi="Verdana" w:cs="Times New Roman"/>
          <w:color w:val="333333"/>
          <w:sz w:val="15"/>
          <w:szCs w:val="15"/>
        </w:rPr>
      </w:pPr>
    </w:p>
    <w:p w14:paraId="18CD0F55" w14:textId="77777777" w:rsidR="00C441AA" w:rsidRPr="00C441AA" w:rsidRDefault="00C441AA" w:rsidP="00C441AA">
      <w:pPr>
        <w:shd w:val="clear" w:color="auto" w:fill="F5F7F4"/>
        <w:spacing w:beforeAutospacing="1" w:after="0" w:afterAutospacing="1" w:line="319" w:lineRule="atLeast"/>
        <w:jc w:val="right"/>
        <w:outlineLvl w:val="2"/>
        <w:rPr>
          <w:rFonts w:ascii="Trebuchet MS" w:eastAsia="Times New Roman" w:hAnsi="Trebuchet MS" w:cs="Times New Roman"/>
          <w:b/>
          <w:bCs/>
          <w:color w:val="3A3A30"/>
          <w:sz w:val="26"/>
          <w:szCs w:val="26"/>
        </w:rPr>
      </w:pPr>
      <w:hyperlink r:id="rId24" w:anchor="p18420277" w:history="1">
        <w:r w:rsidRPr="00C441AA">
          <w:rPr>
            <w:rFonts w:ascii="Trebuchet MS" w:eastAsia="Times New Roman" w:hAnsi="Trebuchet MS" w:cs="Times New Roman"/>
            <w:b/>
            <w:bCs/>
            <w:color w:val="008000"/>
            <w:sz w:val="26"/>
            <w:szCs w:val="26"/>
            <w:u w:val="single"/>
          </w:rPr>
          <w:t>Cicada 3301 is back!</w:t>
        </w:r>
      </w:hyperlink>
    </w:p>
    <w:p w14:paraId="0DD1E3A8" w14:textId="3E39DFFF"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133D7956" wp14:editId="150A10F9">
            <wp:extent cx="104775" cy="85725"/>
            <wp:effectExtent l="0" t="0" r="9525" b="9525"/>
            <wp:docPr id="52" name="תמונה 52" descr="Pos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27" w:history="1">
        <w:r w:rsidRPr="00C441AA">
          <w:rPr>
            <w:rFonts w:ascii="Verdana" w:eastAsia="Times New Roman" w:hAnsi="Verdana" w:cs="Times New Roman"/>
            <w:b/>
            <w:bCs/>
            <w:color w:val="008000"/>
            <w:sz w:val="15"/>
            <w:szCs w:val="15"/>
            <w:u w:val="single"/>
          </w:rPr>
          <w:t>Absolute Power</w:t>
        </w:r>
      </w:hyperlink>
      <w:r w:rsidRPr="00C441AA">
        <w:rPr>
          <w:rFonts w:ascii="Verdana" w:eastAsia="Times New Roman" w:hAnsi="Verdana" w:cs="Times New Roman"/>
          <w:color w:val="333333"/>
          <w:sz w:val="15"/>
          <w:szCs w:val="15"/>
        </w:rPr>
        <w:t> » Thu Jan 16, 2014 1:05 pm</w:t>
      </w:r>
    </w:p>
    <w:p w14:paraId="48176B37"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color w:val="333333"/>
          <w:sz w:val="19"/>
          <w:szCs w:val="19"/>
        </w:rPr>
        <w:t>The internet is full of daft things. Animated cat GIFs, stupid headlines, NSA spies, etc.</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But the online world isn't just fields of mindless dreck. For instance, you could always take a crack at the web's toughest crypto-puzzle: the ever-baffling Cicada 3301.</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Appearing each year since 2012, these strange series of challenges have stumped clever netizens the world over. By solving the riddles, it appears you eventually get in touch with the quizmasters, who are no doubt interested in people with your skills.</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Now 2014's puzzle is underway after this image was linked to by this Twitter feed, which has been spewing raw data in tweets for the past few days. The picture shows this text: "Hello. Epiphany is upon you. Your pilgrimage has begun. Enlightenment awaits. Good luck. 3301."</w:t>
      </w:r>
    </w:p>
    <w:p w14:paraId="4578E5E3"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Cicada 3301 is defined by Wikipedia as:</w:t>
      </w:r>
      <w:r w:rsidRPr="00C441AA">
        <w:rPr>
          <w:rFonts w:ascii="Trebuchet MS" w:eastAsia="Times New Roman" w:hAnsi="Trebuchet MS" w:cs="Times New Roman"/>
          <w:color w:val="333333"/>
          <w:sz w:val="20"/>
          <w:szCs w:val="20"/>
        </w:rPr>
        <w:br/>
        <w:t>"(Cicada 3301) ...a name given to an anonymous organization that on three occasions has posted a set of complex puzzles, purportedly to recruit from the public. The first Internet puzzle started on January 5, 2012 and ran for approximately one month."</w:t>
      </w:r>
      <w:r w:rsidRPr="00C441AA">
        <w:rPr>
          <w:rFonts w:ascii="Trebuchet MS" w:eastAsia="Times New Roman" w:hAnsi="Trebuchet MS" w:cs="Times New Roman"/>
          <w:color w:val="333333"/>
          <w:sz w:val="20"/>
          <w:szCs w:val="20"/>
        </w:rPr>
        <w:br/>
        <w:t>So basically it is a massive conspiracy to who they are and what they are up to... what do you think NS? NSA recruitment programme? Part of the Dark Web? Or something else entirely?</w:t>
      </w:r>
    </w:p>
    <w:p w14:paraId="4A180530"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 LOVE TG'S! TG ME!</w:t>
      </w:r>
      <w:r w:rsidRPr="00C441AA">
        <w:rPr>
          <w:rFonts w:ascii="Verdana" w:eastAsia="Times New Roman" w:hAnsi="Verdana" w:cs="Times New Roman"/>
          <w:color w:val="333333"/>
          <w:sz w:val="17"/>
          <w:szCs w:val="17"/>
        </w:rPr>
        <w:br/>
        <w:t>" My journey took me some what further down the rabbit hole than I intended and though I dirtied my fluffy white tail I have emerged, enlightened."- Sherlock Holmes</w:t>
      </w:r>
      <w:r w:rsidRPr="00C441AA">
        <w:rPr>
          <w:rFonts w:ascii="Verdana" w:eastAsia="Times New Roman" w:hAnsi="Verdana" w:cs="Times New Roman"/>
          <w:color w:val="333333"/>
          <w:sz w:val="17"/>
          <w:szCs w:val="17"/>
        </w:rPr>
        <w:br/>
        <w:t>"There is nothing for me, out there, on Earth"- Sherlock Holmes</w:t>
      </w:r>
      <w:r w:rsidRPr="00C441AA">
        <w:rPr>
          <w:rFonts w:ascii="Verdana" w:eastAsia="Times New Roman" w:hAnsi="Verdana" w:cs="Times New Roman"/>
          <w:color w:val="333333"/>
          <w:sz w:val="17"/>
          <w:szCs w:val="17"/>
        </w:rPr>
        <w:br/>
        <w:t>"An intelligent hell would be better than a stupid paradise."- Victor Hugo</w:t>
      </w:r>
      <w:r w:rsidRPr="00C441AA">
        <w:rPr>
          <w:rFonts w:ascii="Verdana" w:eastAsia="Times New Roman" w:hAnsi="Verdana" w:cs="Times New Roman"/>
          <w:color w:val="333333"/>
          <w:sz w:val="17"/>
          <w:szCs w:val="17"/>
        </w:rPr>
        <w:br/>
        <w:t>"To Fly, To Serve"- British Airways</w:t>
      </w:r>
    </w:p>
    <w:p w14:paraId="168BE678"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28" w:anchor="wrap" w:tooltip="Top" w:history="1">
        <w:r w:rsidRPr="00C441AA">
          <w:rPr>
            <w:rFonts w:ascii="Verdana" w:eastAsia="Times New Roman" w:hAnsi="Verdana" w:cs="Times New Roman"/>
            <w:color w:val="008000"/>
            <w:spacing w:val="15000"/>
            <w:sz w:val="15"/>
            <w:szCs w:val="15"/>
            <w:u w:val="single"/>
          </w:rPr>
          <w:t>Top</w:t>
        </w:r>
      </w:hyperlink>
    </w:p>
    <w:p w14:paraId="10154FE1" w14:textId="0AC04214"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38648234" wp14:editId="4FEB2391">
            <wp:extent cx="1019175" cy="676275"/>
            <wp:effectExtent l="0" t="0" r="9525" b="9525"/>
            <wp:docPr id="51" name="תמונה 51" descr="User avatar">
              <a:hlinkClick xmlns:a="http://schemas.openxmlformats.org/drawingml/2006/main" r:id="rId29" tooltip="&quot;View nation: Shnercropol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avatar">
                      <a:hlinkClick r:id="rId29" tooltip="&quot;View nation: Shnercropoli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30" w:history="1">
        <w:r w:rsidRPr="00C441AA">
          <w:rPr>
            <w:rFonts w:ascii="Verdana" w:eastAsia="Times New Roman" w:hAnsi="Verdana" w:cs="Times New Roman"/>
            <w:b/>
            <w:bCs/>
            <w:color w:val="008000"/>
            <w:sz w:val="15"/>
            <w:szCs w:val="15"/>
            <w:u w:val="single"/>
          </w:rPr>
          <w:t>Shnercropolis</w:t>
        </w:r>
      </w:hyperlink>
    </w:p>
    <w:p w14:paraId="1CA62CC1"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Powerbroker</w:t>
      </w:r>
    </w:p>
    <w:p w14:paraId="2E0F9C91"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27F61FD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9391</w:t>
      </w:r>
    </w:p>
    <w:p w14:paraId="28309203"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30, 2010</w:t>
      </w:r>
    </w:p>
    <w:p w14:paraId="6A5E502F"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3F3705C6" w14:textId="77777777" w:rsidR="00C441AA" w:rsidRPr="00C441AA" w:rsidRDefault="00C441AA" w:rsidP="00C441AA">
      <w:pPr>
        <w:numPr>
          <w:ilvl w:val="0"/>
          <w:numId w:val="4"/>
        </w:numPr>
        <w:shd w:val="clear" w:color="auto" w:fill="FDFFFC"/>
        <w:spacing w:after="0" w:line="355" w:lineRule="atLeast"/>
        <w:ind w:left="5685"/>
        <w:jc w:val="right"/>
        <w:rPr>
          <w:rFonts w:ascii="Verdana" w:eastAsia="Times New Roman" w:hAnsi="Verdana" w:cs="Times New Roman"/>
          <w:color w:val="333333"/>
          <w:sz w:val="15"/>
          <w:szCs w:val="15"/>
        </w:rPr>
      </w:pPr>
    </w:p>
    <w:p w14:paraId="3CE54995" w14:textId="3370DE59"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02E3D3F2" wp14:editId="75FE2F7E">
            <wp:extent cx="104775" cy="85725"/>
            <wp:effectExtent l="0" t="0" r="9525" b="9525"/>
            <wp:docPr id="50" name="תמונה 50" descr="Pos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a:hlinkClick r:id="rId3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32" w:history="1">
        <w:r w:rsidRPr="00C441AA">
          <w:rPr>
            <w:rFonts w:ascii="Verdana" w:eastAsia="Times New Roman" w:hAnsi="Verdana" w:cs="Times New Roman"/>
            <w:b/>
            <w:bCs/>
            <w:color w:val="008000"/>
            <w:sz w:val="15"/>
            <w:szCs w:val="15"/>
            <w:u w:val="single"/>
          </w:rPr>
          <w:t>Shnercropolis</w:t>
        </w:r>
      </w:hyperlink>
      <w:r w:rsidRPr="00C441AA">
        <w:rPr>
          <w:rFonts w:ascii="Verdana" w:eastAsia="Times New Roman" w:hAnsi="Verdana" w:cs="Times New Roman"/>
          <w:color w:val="333333"/>
          <w:sz w:val="15"/>
          <w:szCs w:val="15"/>
        </w:rPr>
        <w:t> » Thu Jan 16, 2014 4:42 pm</w:t>
      </w:r>
    </w:p>
    <w:p w14:paraId="4344AC00"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It's probably a group of bored guys who want to mess with people. Kinda makes me wish I had a twitter account.</w:t>
      </w:r>
    </w:p>
    <w:p w14:paraId="3C8751CB" w14:textId="77777777" w:rsidR="00C441AA" w:rsidRPr="00C441AA" w:rsidRDefault="00C441AA" w:rsidP="00C441AA">
      <w:pPr>
        <w:shd w:val="clear" w:color="auto" w:fill="FDFFFC"/>
        <w:spacing w:after="0" w:line="195" w:lineRule="atLeast"/>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t>Last edited by </w:t>
      </w:r>
      <w:hyperlink r:id="rId33" w:history="1">
        <w:r w:rsidRPr="00C441AA">
          <w:rPr>
            <w:rFonts w:ascii="Verdana" w:eastAsia="Times New Roman" w:hAnsi="Verdana" w:cs="Times New Roman"/>
            <w:color w:val="008000"/>
            <w:sz w:val="15"/>
            <w:szCs w:val="15"/>
            <w:u w:val="single"/>
          </w:rPr>
          <w:t>Shnercropolis</w:t>
        </w:r>
      </w:hyperlink>
      <w:r w:rsidRPr="00C441AA">
        <w:rPr>
          <w:rFonts w:ascii="Verdana" w:eastAsia="Times New Roman" w:hAnsi="Verdana" w:cs="Times New Roman"/>
          <w:color w:val="333333"/>
          <w:sz w:val="15"/>
          <w:szCs w:val="15"/>
        </w:rPr>
        <w:t> on Thu Jan 16, 2014 4:42 pm, edited 1 time in total.</w:t>
      </w:r>
    </w:p>
    <w:p w14:paraId="2E59B1C3"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it is my firm belief that I should never have to justify my beliefs.</w:t>
      </w:r>
    </w:p>
    <w:p w14:paraId="42055796"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34" w:anchor="wrap" w:tooltip="Top" w:history="1">
        <w:r w:rsidRPr="00C441AA">
          <w:rPr>
            <w:rFonts w:ascii="Verdana" w:eastAsia="Times New Roman" w:hAnsi="Verdana" w:cs="Times New Roman"/>
            <w:color w:val="008000"/>
            <w:spacing w:val="15000"/>
            <w:sz w:val="15"/>
            <w:szCs w:val="15"/>
            <w:u w:val="single"/>
          </w:rPr>
          <w:t>Top</w:t>
        </w:r>
      </w:hyperlink>
    </w:p>
    <w:p w14:paraId="61FDF5D9" w14:textId="6DA2DE66"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7946903A" wp14:editId="264CDC0E">
            <wp:extent cx="2381250" cy="2028825"/>
            <wp:effectExtent l="0" t="0" r="0" b="9525"/>
            <wp:docPr id="49" name="תמונה 49" descr="User avatar">
              <a:hlinkClick xmlns:a="http://schemas.openxmlformats.org/drawingml/2006/main" r:id="rId35" tooltip="&quot;View nation: Costa Fier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avatar">
                      <a:hlinkClick r:id="rId35" tooltip="&quot;View nation: Costa Fierro&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0" cy="202882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37" w:history="1">
        <w:r w:rsidRPr="00C441AA">
          <w:rPr>
            <w:rFonts w:ascii="Verdana" w:eastAsia="Times New Roman" w:hAnsi="Verdana" w:cs="Times New Roman"/>
            <w:b/>
            <w:bCs/>
            <w:color w:val="008000"/>
            <w:sz w:val="15"/>
            <w:szCs w:val="15"/>
            <w:u w:val="single"/>
          </w:rPr>
          <w:t>Costa Fierro</w:t>
        </w:r>
      </w:hyperlink>
    </w:p>
    <w:p w14:paraId="66CD764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 Marshal</w:t>
      </w:r>
    </w:p>
    <w:p w14:paraId="73403419"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11B91E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19729</w:t>
      </w:r>
    </w:p>
    <w:p w14:paraId="19B9174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Dec 09, 2013</w:t>
      </w:r>
    </w:p>
    <w:p w14:paraId="6CBE8F6D"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Psychotic Dictatorship</w:t>
      </w:r>
    </w:p>
    <w:p w14:paraId="65913A60" w14:textId="77777777" w:rsidR="00C441AA" w:rsidRPr="00C441AA" w:rsidRDefault="00C441AA" w:rsidP="00C441AA">
      <w:pPr>
        <w:numPr>
          <w:ilvl w:val="0"/>
          <w:numId w:val="5"/>
        </w:numPr>
        <w:shd w:val="clear" w:color="auto" w:fill="F5F7F4"/>
        <w:spacing w:after="0" w:line="355" w:lineRule="atLeast"/>
        <w:ind w:left="5685"/>
        <w:jc w:val="right"/>
        <w:rPr>
          <w:rFonts w:ascii="Verdana" w:eastAsia="Times New Roman" w:hAnsi="Verdana" w:cs="Times New Roman"/>
          <w:color w:val="333333"/>
          <w:sz w:val="15"/>
          <w:szCs w:val="15"/>
        </w:rPr>
      </w:pPr>
    </w:p>
    <w:p w14:paraId="0F795B28" w14:textId="3DB800A5"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2317EC72" wp14:editId="4C4CE9F4">
            <wp:extent cx="104775" cy="85725"/>
            <wp:effectExtent l="0" t="0" r="9525" b="9525"/>
            <wp:docPr id="48" name="תמונה 48" descr="Pos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st">
                      <a:hlinkClick r:id="rId3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39" w:history="1">
        <w:r w:rsidRPr="00C441AA">
          <w:rPr>
            <w:rFonts w:ascii="Verdana" w:eastAsia="Times New Roman" w:hAnsi="Verdana" w:cs="Times New Roman"/>
            <w:b/>
            <w:bCs/>
            <w:color w:val="008000"/>
            <w:sz w:val="15"/>
            <w:szCs w:val="15"/>
            <w:u w:val="single"/>
          </w:rPr>
          <w:t>Costa Fierro</w:t>
        </w:r>
      </w:hyperlink>
      <w:r w:rsidRPr="00C441AA">
        <w:rPr>
          <w:rFonts w:ascii="Verdana" w:eastAsia="Times New Roman" w:hAnsi="Verdana" w:cs="Times New Roman"/>
          <w:color w:val="333333"/>
          <w:sz w:val="15"/>
          <w:szCs w:val="15"/>
        </w:rPr>
        <w:t> » Thu Jan 16, 2014 4:54 pm</w:t>
      </w:r>
    </w:p>
    <w:p w14:paraId="3DAABEAF"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Perhaps the lizardmen are looking for fresh brains and skins to harvest for the new generation of global elites.</w:t>
      </w:r>
    </w:p>
    <w:p w14:paraId="5A621F68"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w:t>
      </w:r>
      <w:r w:rsidRPr="00C441AA">
        <w:rPr>
          <w:rFonts w:ascii="Verdana" w:eastAsia="Times New Roman" w:hAnsi="Verdana" w:cs="Times New Roman"/>
          <w:i/>
          <w:iCs/>
          <w:color w:val="333333"/>
          <w:sz w:val="17"/>
          <w:szCs w:val="17"/>
        </w:rPr>
        <w:t>Inside every cynical person, there is a disappointed idealist.</w:t>
      </w:r>
      <w:r w:rsidRPr="00C441AA">
        <w:rPr>
          <w:rFonts w:ascii="Verdana" w:eastAsia="Times New Roman" w:hAnsi="Verdana" w:cs="Times New Roman"/>
          <w:color w:val="333333"/>
          <w:sz w:val="17"/>
          <w:szCs w:val="17"/>
        </w:rPr>
        <w:t>" - George Carlin</w:t>
      </w:r>
    </w:p>
    <w:p w14:paraId="015BBED6"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40" w:anchor="wrap" w:tooltip="Top" w:history="1">
        <w:r w:rsidRPr="00C441AA">
          <w:rPr>
            <w:rFonts w:ascii="Verdana" w:eastAsia="Times New Roman" w:hAnsi="Verdana" w:cs="Times New Roman"/>
            <w:color w:val="008000"/>
            <w:spacing w:val="15000"/>
            <w:sz w:val="15"/>
            <w:szCs w:val="15"/>
            <w:u w:val="single"/>
          </w:rPr>
          <w:t>Top</w:t>
        </w:r>
      </w:hyperlink>
    </w:p>
    <w:p w14:paraId="37B4DA5B" w14:textId="23F1B2E2"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67D6A70E" wp14:editId="6D77B1ED">
            <wp:extent cx="1762125" cy="1352550"/>
            <wp:effectExtent l="0" t="0" r="9525" b="0"/>
            <wp:docPr id="47" name="תמונה 47" descr="User avatar">
              <a:hlinkClick xmlns:a="http://schemas.openxmlformats.org/drawingml/2006/main" r:id="rId41" tooltip="&quot;View nation: The Corpa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avatar">
                      <a:hlinkClick r:id="rId41" tooltip="&quot;View nation: The Corparation&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62125" cy="1352550"/>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43" w:history="1">
        <w:r w:rsidRPr="00C441AA">
          <w:rPr>
            <w:rFonts w:ascii="Verdana" w:eastAsia="Times New Roman" w:hAnsi="Verdana" w:cs="Times New Roman"/>
            <w:b/>
            <w:bCs/>
            <w:color w:val="008000"/>
            <w:sz w:val="15"/>
            <w:szCs w:val="15"/>
            <w:u w:val="single"/>
          </w:rPr>
          <w:t>The Corparation</w:t>
        </w:r>
      </w:hyperlink>
    </w:p>
    <w:p w14:paraId="30299AE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 Czar</w:t>
      </w:r>
    </w:p>
    <w:p w14:paraId="47280D38"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669008DD"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33990</w:t>
      </w:r>
    </w:p>
    <w:p w14:paraId="3EB0F93A"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Aug 31, 2009</w:t>
      </w:r>
    </w:p>
    <w:p w14:paraId="2655F1F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Father Knows Best State</w:t>
      </w:r>
    </w:p>
    <w:p w14:paraId="4A30B75F" w14:textId="77777777" w:rsidR="00C441AA" w:rsidRPr="00C441AA" w:rsidRDefault="00C441AA" w:rsidP="00C441AA">
      <w:pPr>
        <w:numPr>
          <w:ilvl w:val="0"/>
          <w:numId w:val="6"/>
        </w:numPr>
        <w:shd w:val="clear" w:color="auto" w:fill="FDFFFC"/>
        <w:spacing w:after="0" w:line="355" w:lineRule="atLeast"/>
        <w:ind w:left="5685"/>
        <w:jc w:val="right"/>
        <w:rPr>
          <w:rFonts w:ascii="Verdana" w:eastAsia="Times New Roman" w:hAnsi="Verdana" w:cs="Times New Roman"/>
          <w:color w:val="333333"/>
          <w:sz w:val="15"/>
          <w:szCs w:val="15"/>
        </w:rPr>
      </w:pPr>
    </w:p>
    <w:p w14:paraId="49F79027" w14:textId="2FECBABF"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0D3B587" wp14:editId="39A5FD21">
            <wp:extent cx="104775" cy="85725"/>
            <wp:effectExtent l="0" t="0" r="9525" b="9525"/>
            <wp:docPr id="46" name="תמונה 46" descr="Pos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a:hlinkClick r:id="rId4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45" w:history="1">
        <w:r w:rsidRPr="00C441AA">
          <w:rPr>
            <w:rFonts w:ascii="Verdana" w:eastAsia="Times New Roman" w:hAnsi="Verdana" w:cs="Times New Roman"/>
            <w:b/>
            <w:bCs/>
            <w:color w:val="008000"/>
            <w:sz w:val="15"/>
            <w:szCs w:val="15"/>
            <w:u w:val="single"/>
          </w:rPr>
          <w:t>The Corparation</w:t>
        </w:r>
      </w:hyperlink>
      <w:r w:rsidRPr="00C441AA">
        <w:rPr>
          <w:rFonts w:ascii="Verdana" w:eastAsia="Times New Roman" w:hAnsi="Verdana" w:cs="Times New Roman"/>
          <w:color w:val="333333"/>
          <w:sz w:val="15"/>
          <w:szCs w:val="15"/>
        </w:rPr>
        <w:t> » Thu Jan 16, 2014 4:57 pm</w:t>
      </w:r>
    </w:p>
    <w:p w14:paraId="3961FD70" w14:textId="77777777" w:rsidR="00C441AA" w:rsidRPr="00C441AA" w:rsidRDefault="00C441AA" w:rsidP="00C441AA">
      <w:pPr>
        <w:shd w:val="clear" w:color="auto" w:fill="FDFFFC"/>
        <w:spacing w:after="6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lastRenderedPageBreak/>
        <w:t>Its probably Morpheus searching for The One.</w:t>
      </w:r>
    </w:p>
    <w:tbl>
      <w:tblPr>
        <w:tblW w:w="42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3"/>
        <w:gridCol w:w="2800"/>
        <w:gridCol w:w="2304"/>
      </w:tblGrid>
      <w:tr w:rsidR="00C441AA" w:rsidRPr="00C441AA" w14:paraId="45136ED3" w14:textId="77777777" w:rsidTr="00C441A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48049"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hyperlink r:id="rId46" w:history="1">
              <w:r w:rsidRPr="00C441AA">
                <w:rPr>
                  <w:rFonts w:ascii="Times New Roman" w:eastAsia="Times New Roman" w:hAnsi="Times New Roman" w:cs="Times New Roman"/>
                  <w:color w:val="008000"/>
                  <w:sz w:val="24"/>
                  <w:szCs w:val="24"/>
                  <w:u w:val="single"/>
                  <w:bdr w:val="none" w:sz="0" w:space="0" w:color="auto" w:frame="1"/>
                </w:rPr>
                <w:t>Nuclear Death Machines Here (Both Flying and Orbiting)</w:t>
              </w:r>
            </w:hyperlink>
            <w:r w:rsidRPr="00C441AA">
              <w:rPr>
                <w:rFonts w:ascii="Times New Roman" w:eastAsia="Times New Roman" w:hAnsi="Times New Roman" w:cs="Times New Roman"/>
                <w:sz w:val="24"/>
                <w:szCs w:val="24"/>
              </w:rPr>
              <w:br/>
            </w:r>
            <w:hyperlink r:id="rId47" w:history="1">
              <w:r w:rsidRPr="00C441AA">
                <w:rPr>
                  <w:rFonts w:ascii="Times New Roman" w:eastAsia="Times New Roman" w:hAnsi="Times New Roman" w:cs="Times New Roman"/>
                  <w:color w:val="008000"/>
                  <w:sz w:val="24"/>
                  <w:szCs w:val="24"/>
                  <w:u w:val="single"/>
                  <w:bdr w:val="none" w:sz="0" w:space="0" w:color="auto" w:frame="1"/>
                </w:rPr>
                <w:t>Orbital Freedom Machine Here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1FA5F1E"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hyperlink r:id="rId48" w:anchor="p8195860" w:history="1">
              <w:r w:rsidRPr="00C441AA">
                <w:rPr>
                  <w:rFonts w:ascii="Times New Roman" w:eastAsia="Times New Roman" w:hAnsi="Times New Roman" w:cs="Times New Roman"/>
                  <w:color w:val="008000"/>
                  <w:sz w:val="14"/>
                  <w:szCs w:val="14"/>
                  <w:u w:val="single"/>
                  <w:bdr w:val="none" w:sz="0" w:space="0" w:color="auto" w:frame="1"/>
                </w:rPr>
                <w:t>A Subsidiary company of Nightkill Enterprises Inc.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D1FB944"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r w:rsidRPr="00C441AA">
              <w:rPr>
                <w:rFonts w:ascii="Times New Roman" w:eastAsia="Times New Roman" w:hAnsi="Times New Roman" w:cs="Times New Roman"/>
                <w:sz w:val="24"/>
                <w:szCs w:val="24"/>
              </w:rPr>
              <w:t>Weekly words of wisdom: </w:t>
            </w:r>
            <w:hyperlink r:id="rId49" w:anchor="p33676729" w:history="1">
              <w:r w:rsidRPr="00C441AA">
                <w:rPr>
                  <w:rFonts w:ascii="Times New Roman" w:eastAsia="Times New Roman" w:hAnsi="Times New Roman" w:cs="Times New Roman"/>
                  <w:color w:val="008000"/>
                  <w:sz w:val="24"/>
                  <w:szCs w:val="24"/>
                  <w:u w:val="single"/>
                  <w:bdr w:val="none" w:sz="0" w:space="0" w:color="auto" w:frame="1"/>
                </w:rPr>
                <w:t>Nothing is more important than waifus.</w:t>
              </w:r>
            </w:hyperlink>
            <w:r w:rsidRPr="00C441AA">
              <w:rPr>
                <w:rFonts w:ascii="Times New Roman" w:eastAsia="Times New Roman" w:hAnsi="Times New Roman" w:cs="Times New Roman"/>
                <w:sz w:val="24"/>
                <w:szCs w:val="24"/>
              </w:rPr>
              <w:t>- Gallia-</w:t>
            </w:r>
          </w:p>
        </w:tc>
      </w:tr>
      <w:tr w:rsidR="00C441AA" w:rsidRPr="00C441AA" w14:paraId="50BF7477" w14:textId="77777777" w:rsidTr="00C441A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F6EA5"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r w:rsidRPr="00C441AA">
              <w:rPr>
                <w:rFonts w:ascii="Times New Roman" w:eastAsia="Times New Roman" w:hAnsi="Times New Roman" w:cs="Times New Roman"/>
                <w:sz w:val="24"/>
                <w:szCs w:val="24"/>
              </w:rPr>
              <w:t>Making the Nightmare End </w:t>
            </w:r>
            <w:del w:id="2" w:author="Unknown">
              <w:r w:rsidRPr="00C441AA">
                <w:rPr>
                  <w:rFonts w:ascii="Times New Roman" w:eastAsia="Times New Roman" w:hAnsi="Times New Roman" w:cs="Times New Roman"/>
                  <w:sz w:val="24"/>
                  <w:szCs w:val="24"/>
                </w:rPr>
                <w:delText>2020</w:delText>
              </w:r>
            </w:del>
            <w:r w:rsidRPr="00C441AA">
              <w:rPr>
                <w:rFonts w:ascii="Times New Roman" w:eastAsia="Times New Roman" w:hAnsi="Times New Roman" w:cs="Times New Roman"/>
                <w:sz w:val="24"/>
                <w:szCs w:val="24"/>
              </w:rPr>
              <w:t> </w:t>
            </w:r>
            <w:r w:rsidRPr="00C441AA">
              <w:rPr>
                <w:rFonts w:ascii="Times New Roman" w:eastAsia="Times New Roman" w:hAnsi="Times New Roman" w:cs="Times New Roman"/>
                <w:i/>
                <w:iCs/>
                <w:sz w:val="24"/>
                <w:szCs w:val="24"/>
              </w:rPr>
              <w:t>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6930"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r w:rsidRPr="00C441AA">
              <w:rPr>
                <w:rFonts w:ascii="Times New Roman" w:eastAsia="Times New Roman" w:hAnsi="Times New Roman" w:cs="Times New Roman"/>
                <w:i/>
                <w:iCs/>
                <w:sz w:val="24"/>
                <w:szCs w:val="24"/>
              </w:rPr>
              <w:t>WARNING: This post contains chemicals known to the State of CA to cause cancer and birth defects or other reproductive harm. - Prop 65, CA Health &amp; Safety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42795" w14:textId="77777777" w:rsidR="00C441AA" w:rsidRPr="00C441AA" w:rsidRDefault="00C441AA" w:rsidP="00C441AA">
            <w:pPr>
              <w:spacing w:after="0" w:line="240" w:lineRule="auto"/>
              <w:jc w:val="right"/>
              <w:rPr>
                <w:rFonts w:ascii="Times New Roman" w:eastAsia="Times New Roman" w:hAnsi="Times New Roman" w:cs="Times New Roman"/>
                <w:sz w:val="24"/>
                <w:szCs w:val="24"/>
              </w:rPr>
            </w:pPr>
            <w:r w:rsidRPr="00C441AA">
              <w:rPr>
                <w:rFonts w:ascii="Times New Roman" w:eastAsia="Times New Roman" w:hAnsi="Times New Roman" w:cs="Times New Roman"/>
                <w:sz w:val="24"/>
                <w:szCs w:val="24"/>
              </w:rPr>
              <w:t>This Cell is intentionally blank.</w:t>
            </w:r>
          </w:p>
        </w:tc>
      </w:tr>
    </w:tbl>
    <w:p w14:paraId="5BE3E44D"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50" w:anchor="wrap" w:tooltip="Top" w:history="1">
        <w:r w:rsidRPr="00C441AA">
          <w:rPr>
            <w:rFonts w:ascii="Verdana" w:eastAsia="Times New Roman" w:hAnsi="Verdana" w:cs="Times New Roman"/>
            <w:color w:val="008000"/>
            <w:spacing w:val="15000"/>
            <w:sz w:val="15"/>
            <w:szCs w:val="15"/>
            <w:u w:val="single"/>
          </w:rPr>
          <w:t>Top</w:t>
        </w:r>
      </w:hyperlink>
    </w:p>
    <w:p w14:paraId="50BA4D77" w14:textId="0EA2E6EC"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44E7D608" wp14:editId="50C0C719">
            <wp:extent cx="1019175" cy="676275"/>
            <wp:effectExtent l="0" t="0" r="9525" b="9525"/>
            <wp:docPr id="45" name="תמונה 45" descr="User avatar">
              <a:hlinkClick xmlns:a="http://schemas.openxmlformats.org/drawingml/2006/main" r:id="rId51" tooltip="&quot;View nation: Shagg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avatar">
                      <a:hlinkClick r:id="rId51" tooltip="&quot;View nation: Shaggai&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52" w:history="1">
        <w:r w:rsidRPr="00C441AA">
          <w:rPr>
            <w:rFonts w:ascii="Verdana" w:eastAsia="Times New Roman" w:hAnsi="Verdana" w:cs="Times New Roman"/>
            <w:b/>
            <w:bCs/>
            <w:color w:val="008000"/>
            <w:sz w:val="15"/>
            <w:szCs w:val="15"/>
            <w:u w:val="single"/>
          </w:rPr>
          <w:t>Shaggai</w:t>
        </w:r>
      </w:hyperlink>
    </w:p>
    <w:p w14:paraId="163AB2DD"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Powerbroker</w:t>
      </w:r>
    </w:p>
    <w:p w14:paraId="64EC799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5F015D43"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9342</w:t>
      </w:r>
    </w:p>
    <w:p w14:paraId="5263B12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Mar 27, 2013</w:t>
      </w:r>
    </w:p>
    <w:p w14:paraId="558FE887"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0CD86833" w14:textId="77777777" w:rsidR="00C441AA" w:rsidRPr="00C441AA" w:rsidRDefault="00C441AA" w:rsidP="00C441AA">
      <w:pPr>
        <w:numPr>
          <w:ilvl w:val="0"/>
          <w:numId w:val="7"/>
        </w:numPr>
        <w:shd w:val="clear" w:color="auto" w:fill="F5F7F4"/>
        <w:spacing w:after="0" w:line="355" w:lineRule="atLeast"/>
        <w:ind w:left="5685"/>
        <w:jc w:val="right"/>
        <w:rPr>
          <w:rFonts w:ascii="Verdana" w:eastAsia="Times New Roman" w:hAnsi="Verdana" w:cs="Times New Roman"/>
          <w:color w:val="333333"/>
          <w:sz w:val="15"/>
          <w:szCs w:val="15"/>
        </w:rPr>
      </w:pPr>
    </w:p>
    <w:p w14:paraId="6522283E" w14:textId="567EC50B"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0D0AD085" wp14:editId="1578CDE0">
            <wp:extent cx="104775" cy="85725"/>
            <wp:effectExtent l="0" t="0" r="9525" b="9525"/>
            <wp:docPr id="44" name="תמונה 44" descr="Pos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st">
                      <a:hlinkClick r:id="rId5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54" w:history="1">
        <w:r w:rsidRPr="00C441AA">
          <w:rPr>
            <w:rFonts w:ascii="Verdana" w:eastAsia="Times New Roman" w:hAnsi="Verdana" w:cs="Times New Roman"/>
            <w:b/>
            <w:bCs/>
            <w:color w:val="008000"/>
            <w:sz w:val="15"/>
            <w:szCs w:val="15"/>
            <w:u w:val="single"/>
          </w:rPr>
          <w:t>Shaggai</w:t>
        </w:r>
      </w:hyperlink>
      <w:r w:rsidRPr="00C441AA">
        <w:rPr>
          <w:rFonts w:ascii="Verdana" w:eastAsia="Times New Roman" w:hAnsi="Verdana" w:cs="Times New Roman"/>
          <w:color w:val="333333"/>
          <w:sz w:val="15"/>
          <w:szCs w:val="15"/>
        </w:rPr>
        <w:t> » Thu Jan 16, 2014 5:00 pm</w:t>
      </w:r>
    </w:p>
    <w:p w14:paraId="6A6EC9CF"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It's aliens. They're recruiting our best brainpower in order to add them to the massive biological AI ship they used to get here. When they've improved it enough, they'll go back home to win the war against another alien species.</w:t>
      </w:r>
    </w:p>
    <w:p w14:paraId="3740EAA2"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If you come into contact with the Shining Trapezohedron, please bring it to me. Or just look into it. Either one is fine.</w:t>
      </w:r>
      <w:r w:rsidRPr="00C441AA">
        <w:rPr>
          <w:rFonts w:ascii="Verdana" w:eastAsia="Times New Roman" w:hAnsi="Verdana" w:cs="Times New Roman"/>
          <w:color w:val="333333"/>
          <w:sz w:val="17"/>
          <w:szCs w:val="17"/>
        </w:rPr>
        <w:br/>
      </w:r>
      <w:r w:rsidRPr="00C441AA">
        <w:rPr>
          <w:rFonts w:ascii="Verdana" w:eastAsia="Times New Roman" w:hAnsi="Verdana" w:cs="Times New Roman"/>
          <w:color w:val="333333"/>
          <w:sz w:val="17"/>
          <w:szCs w:val="17"/>
        </w:rPr>
        <w:br/>
        <w:t>SEVEN INTO SEVEN INTO SEVEN</w:t>
      </w:r>
      <w:r w:rsidRPr="00C441AA">
        <w:rPr>
          <w:rFonts w:ascii="Verdana" w:eastAsia="Times New Roman" w:hAnsi="Verdana" w:cs="Times New Roman"/>
          <w:color w:val="333333"/>
          <w:sz w:val="17"/>
          <w:szCs w:val="17"/>
        </w:rPr>
        <w:br/>
      </w:r>
      <w:r w:rsidRPr="00C441AA">
        <w:rPr>
          <w:rFonts w:ascii="Verdana" w:eastAsia="Times New Roman" w:hAnsi="Verdana" w:cs="Times New Roman"/>
          <w:color w:val="333333"/>
          <w:sz w:val="17"/>
          <w:szCs w:val="17"/>
        </w:rPr>
        <w:br/>
        <w:t>The "Who is Salt?" ending of Seeking Mr. Eaten's Name is a link between Fallen London and Cultist Simulator.</w:t>
      </w:r>
    </w:p>
    <w:p w14:paraId="507619EC"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55" w:anchor="wrap" w:tooltip="Top" w:history="1">
        <w:r w:rsidRPr="00C441AA">
          <w:rPr>
            <w:rFonts w:ascii="Verdana" w:eastAsia="Times New Roman" w:hAnsi="Verdana" w:cs="Times New Roman"/>
            <w:color w:val="008000"/>
            <w:spacing w:val="15000"/>
            <w:sz w:val="15"/>
            <w:szCs w:val="15"/>
            <w:u w:val="single"/>
          </w:rPr>
          <w:t>Top</w:t>
        </w:r>
      </w:hyperlink>
    </w:p>
    <w:p w14:paraId="5DCD611A" w14:textId="3ACB957B"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72EE2919" wp14:editId="3C985397">
            <wp:extent cx="1019175" cy="676275"/>
            <wp:effectExtent l="0" t="0" r="9525" b="9525"/>
            <wp:docPr id="43" name="תמונה 43" descr="User avatar">
              <a:hlinkClick xmlns:a="http://schemas.openxmlformats.org/drawingml/2006/main" r:id="rId56" tooltip="&quot;View nation: Vicious Debat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avatar">
                      <a:hlinkClick r:id="rId56" tooltip="&quot;View nation: Vicious Debater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57" w:history="1">
        <w:r w:rsidRPr="00C441AA">
          <w:rPr>
            <w:rFonts w:ascii="Verdana" w:eastAsia="Times New Roman" w:hAnsi="Verdana" w:cs="Times New Roman"/>
            <w:b/>
            <w:bCs/>
            <w:color w:val="008000"/>
            <w:sz w:val="15"/>
            <w:szCs w:val="15"/>
            <w:u w:val="single"/>
          </w:rPr>
          <w:t>Vicious Debaters</w:t>
        </w:r>
      </w:hyperlink>
    </w:p>
    <w:p w14:paraId="2B1311A4"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Ambassador</w:t>
      </w:r>
    </w:p>
    <w:p w14:paraId="1598895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17D96A08"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1079</w:t>
      </w:r>
    </w:p>
    <w:p w14:paraId="0AC57AD1"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Jan 05, 2014</w:t>
      </w:r>
    </w:p>
    <w:p w14:paraId="5505697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lastRenderedPageBreak/>
        <w:t>Ex-Nation</w:t>
      </w:r>
    </w:p>
    <w:p w14:paraId="4BAB9CEC" w14:textId="77777777" w:rsidR="00C441AA" w:rsidRPr="00C441AA" w:rsidRDefault="00C441AA" w:rsidP="00C441AA">
      <w:pPr>
        <w:numPr>
          <w:ilvl w:val="0"/>
          <w:numId w:val="8"/>
        </w:numPr>
        <w:shd w:val="clear" w:color="auto" w:fill="FDFFFC"/>
        <w:spacing w:after="0" w:line="355" w:lineRule="atLeast"/>
        <w:ind w:left="5685"/>
        <w:jc w:val="right"/>
        <w:rPr>
          <w:rFonts w:ascii="Verdana" w:eastAsia="Times New Roman" w:hAnsi="Verdana" w:cs="Times New Roman"/>
          <w:color w:val="333333"/>
          <w:sz w:val="15"/>
          <w:szCs w:val="15"/>
        </w:rPr>
      </w:pPr>
    </w:p>
    <w:p w14:paraId="11AFE766" w14:textId="34483821"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5AB996C" wp14:editId="2E19F13B">
            <wp:extent cx="104775" cy="85725"/>
            <wp:effectExtent l="0" t="0" r="9525" b="9525"/>
            <wp:docPr id="42" name="תמונה 42" descr="Post">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
                      <a:hlinkClick r:id="rId5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59" w:history="1">
        <w:r w:rsidRPr="00C441AA">
          <w:rPr>
            <w:rFonts w:ascii="Verdana" w:eastAsia="Times New Roman" w:hAnsi="Verdana" w:cs="Times New Roman"/>
            <w:b/>
            <w:bCs/>
            <w:color w:val="008000"/>
            <w:sz w:val="15"/>
            <w:szCs w:val="15"/>
            <w:u w:val="single"/>
          </w:rPr>
          <w:t>Vicious Debaters</w:t>
        </w:r>
      </w:hyperlink>
      <w:r w:rsidRPr="00C441AA">
        <w:rPr>
          <w:rFonts w:ascii="Verdana" w:eastAsia="Times New Roman" w:hAnsi="Verdana" w:cs="Times New Roman"/>
          <w:color w:val="333333"/>
          <w:sz w:val="15"/>
          <w:szCs w:val="15"/>
        </w:rPr>
        <w:t> » Thu Jan 16, 2014 5:13 pm</w:t>
      </w:r>
    </w:p>
    <w:p w14:paraId="244CE97B"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One of two things</w:t>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1. Hacker group recruiting</w:t>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2. Internet trolls roaming the web for lulz, using semi-random puzzles to make people think they're doing something important</w:t>
      </w:r>
    </w:p>
    <w:p w14:paraId="35A5DAB7"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60" w:anchor="wrap" w:tooltip="Top" w:history="1">
        <w:r w:rsidRPr="00C441AA">
          <w:rPr>
            <w:rFonts w:ascii="Verdana" w:eastAsia="Times New Roman" w:hAnsi="Verdana" w:cs="Times New Roman"/>
            <w:color w:val="008000"/>
            <w:spacing w:val="15000"/>
            <w:sz w:val="15"/>
            <w:szCs w:val="15"/>
            <w:u w:val="single"/>
          </w:rPr>
          <w:t>Top</w:t>
        </w:r>
      </w:hyperlink>
    </w:p>
    <w:p w14:paraId="36C47FD0" w14:textId="428D4EDD"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13298919" wp14:editId="22376794">
            <wp:extent cx="1019175" cy="676275"/>
            <wp:effectExtent l="0" t="0" r="9525" b="9525"/>
            <wp:docPr id="41" name="תמונה 41" descr="User avatar">
              <a:hlinkClick xmlns:a="http://schemas.openxmlformats.org/drawingml/2006/main" r:id="rId61" tooltip="&quot;View nation: Blazedt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avatar">
                      <a:hlinkClick r:id="rId61" tooltip="&quot;View nation: Blazedtown&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62" w:history="1">
        <w:r w:rsidRPr="00C441AA">
          <w:rPr>
            <w:rFonts w:ascii="Verdana" w:eastAsia="Times New Roman" w:hAnsi="Verdana" w:cs="Times New Roman"/>
            <w:b/>
            <w:bCs/>
            <w:color w:val="008000"/>
            <w:sz w:val="15"/>
            <w:szCs w:val="15"/>
            <w:u w:val="single"/>
          </w:rPr>
          <w:t>Blazedtown</w:t>
        </w:r>
      </w:hyperlink>
    </w:p>
    <w:p w14:paraId="2B68268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 Marshal</w:t>
      </w:r>
    </w:p>
    <w:p w14:paraId="559AEC52"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3368F97B"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15177</w:t>
      </w:r>
    </w:p>
    <w:p w14:paraId="5D37A88B"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Jun 09, 2011</w:t>
      </w:r>
    </w:p>
    <w:p w14:paraId="3B49B39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157A77B4" w14:textId="77777777" w:rsidR="00C441AA" w:rsidRPr="00C441AA" w:rsidRDefault="00C441AA" w:rsidP="00C441AA">
      <w:pPr>
        <w:numPr>
          <w:ilvl w:val="0"/>
          <w:numId w:val="9"/>
        </w:numPr>
        <w:shd w:val="clear" w:color="auto" w:fill="F5F7F4"/>
        <w:spacing w:after="0" w:line="355" w:lineRule="atLeast"/>
        <w:ind w:left="5685"/>
        <w:jc w:val="right"/>
        <w:rPr>
          <w:rFonts w:ascii="Verdana" w:eastAsia="Times New Roman" w:hAnsi="Verdana" w:cs="Times New Roman"/>
          <w:color w:val="333333"/>
          <w:sz w:val="15"/>
          <w:szCs w:val="15"/>
        </w:rPr>
      </w:pPr>
    </w:p>
    <w:p w14:paraId="164EE672" w14:textId="7D3C1ED3"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B7D34C9" wp14:editId="4A8C2389">
            <wp:extent cx="104775" cy="85725"/>
            <wp:effectExtent l="0" t="0" r="9525" b="9525"/>
            <wp:docPr id="40" name="תמונה 40" descr="Pos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t">
                      <a:hlinkClick r:id="rId6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64" w:history="1">
        <w:r w:rsidRPr="00C441AA">
          <w:rPr>
            <w:rFonts w:ascii="Verdana" w:eastAsia="Times New Roman" w:hAnsi="Verdana" w:cs="Times New Roman"/>
            <w:b/>
            <w:bCs/>
            <w:color w:val="008000"/>
            <w:sz w:val="15"/>
            <w:szCs w:val="15"/>
            <w:u w:val="single"/>
          </w:rPr>
          <w:t>Blazedtown</w:t>
        </w:r>
      </w:hyperlink>
      <w:r w:rsidRPr="00C441AA">
        <w:rPr>
          <w:rFonts w:ascii="Verdana" w:eastAsia="Times New Roman" w:hAnsi="Verdana" w:cs="Times New Roman"/>
          <w:color w:val="333333"/>
          <w:sz w:val="15"/>
          <w:szCs w:val="15"/>
        </w:rPr>
        <w:t> » Thu Jan 16, 2014 5:31 pm</w:t>
      </w:r>
    </w:p>
    <w:p w14:paraId="6BEB63C6"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Obviously its to recruit for the Stargate Program. The code is Go'auld messages.</w:t>
      </w:r>
    </w:p>
    <w:p w14:paraId="405FA442"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Go Vikings.</w:t>
      </w:r>
      <w:r w:rsidRPr="00C441AA">
        <w:rPr>
          <w:rFonts w:ascii="Verdana" w:eastAsia="Times New Roman" w:hAnsi="Verdana" w:cs="Times New Roman"/>
          <w:color w:val="333333"/>
          <w:sz w:val="17"/>
          <w:szCs w:val="17"/>
        </w:rPr>
        <w:br/>
        <w:t>Sunnyvale, straight the fuck up.</w:t>
      </w:r>
    </w:p>
    <w:p w14:paraId="302D3F3C"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65" w:anchor="wrap" w:tooltip="Top" w:history="1">
        <w:r w:rsidRPr="00C441AA">
          <w:rPr>
            <w:rFonts w:ascii="Verdana" w:eastAsia="Times New Roman" w:hAnsi="Verdana" w:cs="Times New Roman"/>
            <w:color w:val="008000"/>
            <w:spacing w:val="15000"/>
            <w:sz w:val="15"/>
            <w:szCs w:val="15"/>
            <w:u w:val="single"/>
          </w:rPr>
          <w:t>Top</w:t>
        </w:r>
      </w:hyperlink>
    </w:p>
    <w:p w14:paraId="52DFB0AB" w14:textId="2E34EDB1"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4D5EDF68" wp14:editId="5850C8D1">
            <wp:extent cx="1019175" cy="676275"/>
            <wp:effectExtent l="0" t="0" r="9525" b="9525"/>
            <wp:docPr id="39" name="תמונה 39" descr="User avatar">
              <a:hlinkClick xmlns:a="http://schemas.openxmlformats.org/drawingml/2006/main" r:id="rId66" tooltip="&quot;View nation: Katyusch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avatar">
                      <a:hlinkClick r:id="rId66" tooltip="&quot;View nation: Katyusch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67" w:history="1">
        <w:r w:rsidRPr="00C441AA">
          <w:rPr>
            <w:rFonts w:ascii="Verdana" w:eastAsia="Times New Roman" w:hAnsi="Verdana" w:cs="Times New Roman"/>
            <w:b/>
            <w:bCs/>
            <w:color w:val="008000"/>
            <w:sz w:val="15"/>
            <w:szCs w:val="15"/>
            <w:u w:val="single"/>
          </w:rPr>
          <w:t>Katyuscha</w:t>
        </w:r>
      </w:hyperlink>
    </w:p>
    <w:p w14:paraId="6A89821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Postmaster of the Fleet</w:t>
      </w:r>
    </w:p>
    <w:p w14:paraId="38506A6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00E8DD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23106</w:t>
      </w:r>
    </w:p>
    <w:p w14:paraId="49635EB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23, 2011</w:t>
      </w:r>
    </w:p>
    <w:p w14:paraId="0434AF5B"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7437EB41" w14:textId="77777777" w:rsidR="00C441AA" w:rsidRPr="00C441AA" w:rsidRDefault="00C441AA" w:rsidP="00C441AA">
      <w:pPr>
        <w:numPr>
          <w:ilvl w:val="0"/>
          <w:numId w:val="10"/>
        </w:numPr>
        <w:shd w:val="clear" w:color="auto" w:fill="FDFFFC"/>
        <w:spacing w:after="0" w:line="355" w:lineRule="atLeast"/>
        <w:ind w:left="5685"/>
        <w:jc w:val="right"/>
        <w:rPr>
          <w:rFonts w:ascii="Verdana" w:eastAsia="Times New Roman" w:hAnsi="Verdana" w:cs="Times New Roman"/>
          <w:color w:val="333333"/>
          <w:sz w:val="15"/>
          <w:szCs w:val="15"/>
        </w:rPr>
      </w:pPr>
    </w:p>
    <w:p w14:paraId="20491B78" w14:textId="0416B387"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4BAD7132" wp14:editId="3D370DBC">
            <wp:extent cx="104775" cy="85725"/>
            <wp:effectExtent l="0" t="0" r="9525" b="9525"/>
            <wp:docPr id="38" name="תמונה 38" descr="Post">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st">
                      <a:hlinkClick r:id="rId6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69" w:history="1">
        <w:r w:rsidRPr="00C441AA">
          <w:rPr>
            <w:rFonts w:ascii="Verdana" w:eastAsia="Times New Roman" w:hAnsi="Verdana" w:cs="Times New Roman"/>
            <w:b/>
            <w:bCs/>
            <w:color w:val="008000"/>
            <w:sz w:val="15"/>
            <w:szCs w:val="15"/>
            <w:u w:val="single"/>
          </w:rPr>
          <w:t>Katyuscha</w:t>
        </w:r>
      </w:hyperlink>
      <w:r w:rsidRPr="00C441AA">
        <w:rPr>
          <w:rFonts w:ascii="Verdana" w:eastAsia="Times New Roman" w:hAnsi="Verdana" w:cs="Times New Roman"/>
          <w:color w:val="333333"/>
          <w:sz w:val="15"/>
          <w:szCs w:val="15"/>
        </w:rPr>
        <w:t> » Thu Jan 16, 2014 5:37 pm</w:t>
      </w:r>
    </w:p>
    <w:p w14:paraId="2FAF9200"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It's the coming race.</w:t>
      </w:r>
    </w:p>
    <w:p w14:paraId="7D80E7CF"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b/>
          <w:bCs/>
          <w:i/>
          <w:iCs/>
          <w:color w:val="333333"/>
          <w:sz w:val="17"/>
          <w:szCs w:val="17"/>
        </w:rPr>
        <w:t>Very</w:t>
      </w:r>
      <w:r w:rsidRPr="00C441AA">
        <w:rPr>
          <w:rFonts w:ascii="Verdana" w:eastAsia="Times New Roman" w:hAnsi="Verdana" w:cs="Times New Roman"/>
          <w:b/>
          <w:bCs/>
          <w:color w:val="333333"/>
          <w:sz w:val="17"/>
          <w:szCs w:val="17"/>
        </w:rPr>
        <w:t> soft</w:t>
      </w:r>
      <w:r w:rsidRPr="00C441AA">
        <w:rPr>
          <w:rFonts w:ascii="Verdana" w:eastAsia="Times New Roman" w:hAnsi="Verdana" w:cs="Times New Roman"/>
          <w:color w:val="333333"/>
          <w:sz w:val="17"/>
          <w:szCs w:val="17"/>
        </w:rPr>
        <w:br/>
      </w:r>
      <w:hyperlink r:id="rId70" w:history="1">
        <w:r w:rsidRPr="00C441AA">
          <w:rPr>
            <w:rFonts w:ascii="Verdana" w:eastAsia="Times New Roman" w:hAnsi="Verdana" w:cs="Times New Roman"/>
            <w:color w:val="008000"/>
            <w:sz w:val="17"/>
            <w:szCs w:val="17"/>
            <w:u w:val="single"/>
            <w:bdr w:val="none" w:sz="0" w:space="0" w:color="auto" w:frame="1"/>
          </w:rPr>
          <w:t>Song</w:t>
        </w:r>
      </w:hyperlink>
    </w:p>
    <w:p w14:paraId="5549D9EC"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71" w:anchor="wrap" w:tooltip="Top" w:history="1">
        <w:r w:rsidRPr="00C441AA">
          <w:rPr>
            <w:rFonts w:ascii="Verdana" w:eastAsia="Times New Roman" w:hAnsi="Verdana" w:cs="Times New Roman"/>
            <w:color w:val="008000"/>
            <w:spacing w:val="15000"/>
            <w:sz w:val="15"/>
            <w:szCs w:val="15"/>
            <w:u w:val="single"/>
          </w:rPr>
          <w:t>Top</w:t>
        </w:r>
      </w:hyperlink>
    </w:p>
    <w:p w14:paraId="0D3A17F7" w14:textId="43029B7B"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lastRenderedPageBreak/>
        <w:drawing>
          <wp:inline distT="0" distB="0" distL="0" distR="0" wp14:anchorId="57DC71E4" wp14:editId="32B0C858">
            <wp:extent cx="1019175" cy="676275"/>
            <wp:effectExtent l="0" t="0" r="9525" b="9525"/>
            <wp:docPr id="37" name="תמונה 37" descr="User avatar">
              <a:hlinkClick xmlns:a="http://schemas.openxmlformats.org/drawingml/2006/main" r:id="rId21" tooltip="&quot;View nation: Absolute P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avatar">
                      <a:hlinkClick r:id="rId21" tooltip="&quot;View nation: Absolute Pow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72" w:history="1">
        <w:r w:rsidRPr="00C441AA">
          <w:rPr>
            <w:rFonts w:ascii="Verdana" w:eastAsia="Times New Roman" w:hAnsi="Verdana" w:cs="Times New Roman"/>
            <w:b/>
            <w:bCs/>
            <w:color w:val="008000"/>
            <w:sz w:val="15"/>
            <w:szCs w:val="15"/>
            <w:u w:val="single"/>
          </w:rPr>
          <w:t>Absolute Power</w:t>
        </w:r>
      </w:hyperlink>
    </w:p>
    <w:p w14:paraId="08B6216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Chargé d'Affaires</w:t>
      </w:r>
    </w:p>
    <w:p w14:paraId="4E2CD2A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289AF14B"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395</w:t>
      </w:r>
    </w:p>
    <w:p w14:paraId="5B2797C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Jul 15, 2013</w:t>
      </w:r>
    </w:p>
    <w:p w14:paraId="18F746E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6166CA14" w14:textId="77777777" w:rsidR="00C441AA" w:rsidRPr="00C441AA" w:rsidRDefault="00C441AA" w:rsidP="00C441AA">
      <w:pPr>
        <w:numPr>
          <w:ilvl w:val="0"/>
          <w:numId w:val="11"/>
        </w:numPr>
        <w:shd w:val="clear" w:color="auto" w:fill="F5F7F4"/>
        <w:spacing w:after="0" w:line="355" w:lineRule="atLeast"/>
        <w:ind w:left="5685"/>
        <w:jc w:val="right"/>
        <w:rPr>
          <w:rFonts w:ascii="Verdana" w:eastAsia="Times New Roman" w:hAnsi="Verdana" w:cs="Times New Roman"/>
          <w:color w:val="333333"/>
          <w:sz w:val="15"/>
          <w:szCs w:val="15"/>
        </w:rPr>
      </w:pPr>
    </w:p>
    <w:p w14:paraId="3F633EC7" w14:textId="06E5C082"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F0A12CB" wp14:editId="20A8CDA4">
            <wp:extent cx="104775" cy="85725"/>
            <wp:effectExtent l="0" t="0" r="9525" b="9525"/>
            <wp:docPr id="36" name="תמונה 36" descr="Post">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st">
                      <a:hlinkClick r:id="rId7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74" w:history="1">
        <w:r w:rsidRPr="00C441AA">
          <w:rPr>
            <w:rFonts w:ascii="Verdana" w:eastAsia="Times New Roman" w:hAnsi="Verdana" w:cs="Times New Roman"/>
            <w:b/>
            <w:bCs/>
            <w:color w:val="008000"/>
            <w:sz w:val="15"/>
            <w:szCs w:val="15"/>
            <w:u w:val="single"/>
          </w:rPr>
          <w:t>Absolute Power</w:t>
        </w:r>
      </w:hyperlink>
      <w:r w:rsidRPr="00C441AA">
        <w:rPr>
          <w:rFonts w:ascii="Verdana" w:eastAsia="Times New Roman" w:hAnsi="Verdana" w:cs="Times New Roman"/>
          <w:color w:val="333333"/>
          <w:sz w:val="15"/>
          <w:szCs w:val="15"/>
        </w:rPr>
        <w:t> » Fri Jan 17, 2014 12:34 am</w:t>
      </w:r>
    </w:p>
    <w:p w14:paraId="5D6C2624"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Costa Fierro </w:t>
      </w:r>
      <w:hyperlink r:id="rId75" w:anchor="p18423157"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Perhaps the lizardmen are looking for fresh brains and skins to harvest for the new generation of global elites.</w:t>
      </w:r>
    </w:p>
    <w:p w14:paraId="190028B8"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You've gotta be careful of the lizard-men!!</w:t>
      </w:r>
    </w:p>
    <w:p w14:paraId="3626D510"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 LOVE TG'S! TG ME!</w:t>
      </w:r>
      <w:r w:rsidRPr="00C441AA">
        <w:rPr>
          <w:rFonts w:ascii="Verdana" w:eastAsia="Times New Roman" w:hAnsi="Verdana" w:cs="Times New Roman"/>
          <w:color w:val="333333"/>
          <w:sz w:val="17"/>
          <w:szCs w:val="17"/>
        </w:rPr>
        <w:br/>
        <w:t>" My journey took me some what further down the rabbit hole than I intended and though I dirtied my fluffy white tail I have emerged, enlightened."- Sherlock Holmes</w:t>
      </w:r>
      <w:r w:rsidRPr="00C441AA">
        <w:rPr>
          <w:rFonts w:ascii="Verdana" w:eastAsia="Times New Roman" w:hAnsi="Verdana" w:cs="Times New Roman"/>
          <w:color w:val="333333"/>
          <w:sz w:val="17"/>
          <w:szCs w:val="17"/>
        </w:rPr>
        <w:br/>
        <w:t>"There is nothing for me, out there, on Earth"- Sherlock Holmes</w:t>
      </w:r>
      <w:r w:rsidRPr="00C441AA">
        <w:rPr>
          <w:rFonts w:ascii="Verdana" w:eastAsia="Times New Roman" w:hAnsi="Verdana" w:cs="Times New Roman"/>
          <w:color w:val="333333"/>
          <w:sz w:val="17"/>
          <w:szCs w:val="17"/>
        </w:rPr>
        <w:br/>
        <w:t>"An intelligent hell would be better than a stupid paradise."- Victor Hugo</w:t>
      </w:r>
      <w:r w:rsidRPr="00C441AA">
        <w:rPr>
          <w:rFonts w:ascii="Verdana" w:eastAsia="Times New Roman" w:hAnsi="Verdana" w:cs="Times New Roman"/>
          <w:color w:val="333333"/>
          <w:sz w:val="17"/>
          <w:szCs w:val="17"/>
        </w:rPr>
        <w:br/>
        <w:t>"To Fly, To Serve"- British Airways</w:t>
      </w:r>
    </w:p>
    <w:p w14:paraId="0AC8A5D3"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76" w:anchor="wrap" w:tooltip="Top" w:history="1">
        <w:r w:rsidRPr="00C441AA">
          <w:rPr>
            <w:rFonts w:ascii="Verdana" w:eastAsia="Times New Roman" w:hAnsi="Verdana" w:cs="Times New Roman"/>
            <w:color w:val="008000"/>
            <w:spacing w:val="15000"/>
            <w:sz w:val="15"/>
            <w:szCs w:val="15"/>
            <w:u w:val="single"/>
          </w:rPr>
          <w:t>Top</w:t>
        </w:r>
      </w:hyperlink>
    </w:p>
    <w:p w14:paraId="4E8E4F6A" w14:textId="2D06F8BA"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007FBCDB" wp14:editId="5A092CC2">
            <wp:extent cx="1019175" cy="676275"/>
            <wp:effectExtent l="0" t="0" r="9525" b="9525"/>
            <wp:docPr id="35" name="תמונה 35" descr="User avatar">
              <a:hlinkClick xmlns:a="http://schemas.openxmlformats.org/drawingml/2006/main" r:id="rId77" tooltip="&quot;View nation: Christmahanikwanzika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avatar">
                      <a:hlinkClick r:id="rId77" tooltip="&quot;View nation: Christmahanikwanzikah&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78" w:history="1">
        <w:r w:rsidRPr="00C441AA">
          <w:rPr>
            <w:rFonts w:ascii="Verdana" w:eastAsia="Times New Roman" w:hAnsi="Verdana" w:cs="Times New Roman"/>
            <w:b/>
            <w:bCs/>
            <w:color w:val="008000"/>
            <w:sz w:val="15"/>
            <w:szCs w:val="15"/>
            <w:u w:val="single"/>
          </w:rPr>
          <w:t>Christmahanikwanzikah</w:t>
        </w:r>
      </w:hyperlink>
    </w:p>
    <w:p w14:paraId="44898573"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Postmaster-General</w:t>
      </w:r>
    </w:p>
    <w:p w14:paraId="6AD174DA"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07CB481"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12073</w:t>
      </w:r>
    </w:p>
    <w:p w14:paraId="4B255C27"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Nov 24, 2006</w:t>
      </w:r>
    </w:p>
    <w:p w14:paraId="734D333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73B28B43" w14:textId="77777777" w:rsidR="00C441AA" w:rsidRPr="00C441AA" w:rsidRDefault="00C441AA" w:rsidP="00C441AA">
      <w:pPr>
        <w:numPr>
          <w:ilvl w:val="0"/>
          <w:numId w:val="12"/>
        </w:numPr>
        <w:shd w:val="clear" w:color="auto" w:fill="FDFFFC"/>
        <w:spacing w:after="0" w:line="355" w:lineRule="atLeast"/>
        <w:ind w:left="5685"/>
        <w:jc w:val="right"/>
        <w:rPr>
          <w:rFonts w:ascii="Verdana" w:eastAsia="Times New Roman" w:hAnsi="Verdana" w:cs="Times New Roman"/>
          <w:color w:val="333333"/>
          <w:sz w:val="15"/>
          <w:szCs w:val="15"/>
        </w:rPr>
      </w:pPr>
    </w:p>
    <w:p w14:paraId="239571DE" w14:textId="29DADDF0"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F7CDF7F" wp14:editId="197EA05D">
            <wp:extent cx="104775" cy="85725"/>
            <wp:effectExtent l="0" t="0" r="9525" b="9525"/>
            <wp:docPr id="34" name="תמונה 34" descr="Post">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st">
                      <a:hlinkClick r:id="rId7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80" w:history="1">
        <w:r w:rsidRPr="00C441AA">
          <w:rPr>
            <w:rFonts w:ascii="Verdana" w:eastAsia="Times New Roman" w:hAnsi="Verdana" w:cs="Times New Roman"/>
            <w:b/>
            <w:bCs/>
            <w:color w:val="008000"/>
            <w:sz w:val="15"/>
            <w:szCs w:val="15"/>
            <w:u w:val="single"/>
          </w:rPr>
          <w:t>Christmahanikwanzikah</w:t>
        </w:r>
      </w:hyperlink>
      <w:r w:rsidRPr="00C441AA">
        <w:rPr>
          <w:rFonts w:ascii="Verdana" w:eastAsia="Times New Roman" w:hAnsi="Verdana" w:cs="Times New Roman"/>
          <w:color w:val="333333"/>
          <w:sz w:val="15"/>
          <w:szCs w:val="15"/>
        </w:rPr>
        <w:t> » Fri Jan 17, 2014 12:35 am</w:t>
      </w:r>
    </w:p>
    <w:p w14:paraId="373E141C"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If we ignore it, will it go away for the next 16 years?</w:t>
      </w:r>
    </w:p>
    <w:p w14:paraId="6396546E"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81" w:anchor="wrap" w:tooltip="Top" w:history="1">
        <w:r w:rsidRPr="00C441AA">
          <w:rPr>
            <w:rFonts w:ascii="Verdana" w:eastAsia="Times New Roman" w:hAnsi="Verdana" w:cs="Times New Roman"/>
            <w:color w:val="008000"/>
            <w:spacing w:val="15000"/>
            <w:sz w:val="15"/>
            <w:szCs w:val="15"/>
            <w:u w:val="single"/>
          </w:rPr>
          <w:t>Top</w:t>
        </w:r>
      </w:hyperlink>
    </w:p>
    <w:p w14:paraId="1931ED22" w14:textId="66198E2C"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3496DEFC" wp14:editId="67A2A825">
            <wp:extent cx="1019175" cy="676275"/>
            <wp:effectExtent l="0" t="0" r="9525" b="9525"/>
            <wp:docPr id="33" name="תמונה 33" descr="User avatar">
              <a:hlinkClick xmlns:a="http://schemas.openxmlformats.org/drawingml/2006/main" r:id="rId82" tooltip="&quot;View nation: Luve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avatar">
                      <a:hlinkClick r:id="rId82" tooltip="&quot;View nation: Luveri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83" w:history="1">
        <w:r w:rsidRPr="00C441AA">
          <w:rPr>
            <w:rFonts w:ascii="Verdana" w:eastAsia="Times New Roman" w:hAnsi="Verdana" w:cs="Times New Roman"/>
            <w:b/>
            <w:bCs/>
            <w:color w:val="008000"/>
            <w:sz w:val="15"/>
            <w:szCs w:val="15"/>
            <w:u w:val="single"/>
          </w:rPr>
          <w:t>Luveria</w:t>
        </w:r>
      </w:hyperlink>
    </w:p>
    <w:p w14:paraId="2B62FDC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Post Czar</w:t>
      </w:r>
    </w:p>
    <w:p w14:paraId="0FAE9FA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392E78EB"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31339</w:t>
      </w:r>
    </w:p>
    <w:p w14:paraId="46E1A743"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Feb 22, 2013</w:t>
      </w:r>
    </w:p>
    <w:p w14:paraId="59DA91A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lastRenderedPageBreak/>
        <w:t>Ex-Nation</w:t>
      </w:r>
    </w:p>
    <w:p w14:paraId="3112851E" w14:textId="77777777" w:rsidR="00C441AA" w:rsidRPr="00C441AA" w:rsidRDefault="00C441AA" w:rsidP="00C441AA">
      <w:pPr>
        <w:numPr>
          <w:ilvl w:val="0"/>
          <w:numId w:val="13"/>
        </w:numPr>
        <w:shd w:val="clear" w:color="auto" w:fill="F5F7F4"/>
        <w:spacing w:after="0" w:line="355" w:lineRule="atLeast"/>
        <w:ind w:left="5685"/>
        <w:jc w:val="right"/>
        <w:rPr>
          <w:rFonts w:ascii="Verdana" w:eastAsia="Times New Roman" w:hAnsi="Verdana" w:cs="Times New Roman"/>
          <w:color w:val="333333"/>
          <w:sz w:val="15"/>
          <w:szCs w:val="15"/>
        </w:rPr>
      </w:pPr>
    </w:p>
    <w:p w14:paraId="2E899462" w14:textId="67DE3BC5"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1AF5324E" wp14:editId="0E65864F">
            <wp:extent cx="104775" cy="85725"/>
            <wp:effectExtent l="0" t="0" r="9525" b="9525"/>
            <wp:docPr id="32" name="תמונה 32" descr="Post">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
                      <a:hlinkClick r:id="rId8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85" w:history="1">
        <w:r w:rsidRPr="00C441AA">
          <w:rPr>
            <w:rFonts w:ascii="Verdana" w:eastAsia="Times New Roman" w:hAnsi="Verdana" w:cs="Times New Roman"/>
            <w:b/>
            <w:bCs/>
            <w:color w:val="008000"/>
            <w:sz w:val="15"/>
            <w:szCs w:val="15"/>
            <w:u w:val="single"/>
          </w:rPr>
          <w:t>Luveria</w:t>
        </w:r>
      </w:hyperlink>
      <w:r w:rsidRPr="00C441AA">
        <w:rPr>
          <w:rFonts w:ascii="Verdana" w:eastAsia="Times New Roman" w:hAnsi="Verdana" w:cs="Times New Roman"/>
          <w:color w:val="333333"/>
          <w:sz w:val="15"/>
          <w:szCs w:val="15"/>
        </w:rPr>
        <w:t> » Fri Jan 17, 2014 12:37 am</w:t>
      </w:r>
    </w:p>
    <w:p w14:paraId="6F0E4E30"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They are people with nothing better to do than to waste your time and get public attention.</w:t>
      </w:r>
    </w:p>
    <w:p w14:paraId="12DA786F"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86" w:anchor="wrap" w:tooltip="Top" w:history="1">
        <w:r w:rsidRPr="00C441AA">
          <w:rPr>
            <w:rFonts w:ascii="Verdana" w:eastAsia="Times New Roman" w:hAnsi="Verdana" w:cs="Times New Roman"/>
            <w:color w:val="008000"/>
            <w:spacing w:val="15000"/>
            <w:sz w:val="15"/>
            <w:szCs w:val="15"/>
            <w:u w:val="single"/>
          </w:rPr>
          <w:t>Top</w:t>
        </w:r>
      </w:hyperlink>
    </w:p>
    <w:p w14:paraId="624AEA80" w14:textId="61A137E0"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4B979C1F" wp14:editId="036F5875">
            <wp:extent cx="1019175" cy="676275"/>
            <wp:effectExtent l="0" t="0" r="9525" b="9525"/>
            <wp:docPr id="31" name="תמונה 31" descr="User avatar">
              <a:hlinkClick xmlns:a="http://schemas.openxmlformats.org/drawingml/2006/main" r:id="rId87" tooltip="&quot;View nation: Gauthi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avatar">
                      <a:hlinkClick r:id="rId87" tooltip="&quot;View nation: Gauthi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88" w:history="1">
        <w:r w:rsidRPr="00C441AA">
          <w:rPr>
            <w:rFonts w:ascii="Verdana" w:eastAsia="Times New Roman" w:hAnsi="Verdana" w:cs="Times New Roman"/>
            <w:b/>
            <w:bCs/>
            <w:color w:val="008000"/>
            <w:sz w:val="15"/>
            <w:szCs w:val="15"/>
            <w:u w:val="single"/>
          </w:rPr>
          <w:t>Gauthier</w:t>
        </w:r>
      </w:hyperlink>
    </w:p>
    <w:p w14:paraId="6F1328D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Khan of Spam</w:t>
      </w:r>
    </w:p>
    <w:p w14:paraId="4D1268A4"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56453FC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52887</w:t>
      </w:r>
    </w:p>
    <w:p w14:paraId="39ABC9B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Antiquity</w:t>
      </w:r>
    </w:p>
    <w:p w14:paraId="0E6591CD"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69971AAB" w14:textId="77777777" w:rsidR="00C441AA" w:rsidRPr="00C441AA" w:rsidRDefault="00C441AA" w:rsidP="00C441AA">
      <w:pPr>
        <w:numPr>
          <w:ilvl w:val="0"/>
          <w:numId w:val="14"/>
        </w:numPr>
        <w:shd w:val="clear" w:color="auto" w:fill="FDFFFC"/>
        <w:spacing w:after="0" w:line="355" w:lineRule="atLeast"/>
        <w:ind w:left="5685"/>
        <w:jc w:val="right"/>
        <w:rPr>
          <w:rFonts w:ascii="Verdana" w:eastAsia="Times New Roman" w:hAnsi="Verdana" w:cs="Times New Roman"/>
          <w:color w:val="333333"/>
          <w:sz w:val="15"/>
          <w:szCs w:val="15"/>
        </w:rPr>
      </w:pPr>
    </w:p>
    <w:p w14:paraId="64E710F9" w14:textId="3F1A6A90"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124D3D89" wp14:editId="0BEDDBEB">
            <wp:extent cx="104775" cy="85725"/>
            <wp:effectExtent l="0" t="0" r="9525" b="9525"/>
            <wp:docPr id="30" name="תמונה 30" descr="Post">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
                      <a:hlinkClick r:id="rId8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90" w:history="1">
        <w:r w:rsidRPr="00C441AA">
          <w:rPr>
            <w:rFonts w:ascii="Verdana" w:eastAsia="Times New Roman" w:hAnsi="Verdana" w:cs="Times New Roman"/>
            <w:b/>
            <w:bCs/>
            <w:color w:val="008000"/>
            <w:sz w:val="15"/>
            <w:szCs w:val="15"/>
            <w:u w:val="single"/>
          </w:rPr>
          <w:t>Gauthier</w:t>
        </w:r>
      </w:hyperlink>
      <w:r w:rsidRPr="00C441AA">
        <w:rPr>
          <w:rFonts w:ascii="Verdana" w:eastAsia="Times New Roman" w:hAnsi="Verdana" w:cs="Times New Roman"/>
          <w:color w:val="333333"/>
          <w:sz w:val="15"/>
          <w:szCs w:val="15"/>
        </w:rPr>
        <w:t> » Fri Jan 17, 2014 1:13 am</w:t>
      </w:r>
    </w:p>
    <w:p w14:paraId="0F830E28"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What you should be worried about is someone with the intelligence and creativity to solve the puzzle without ever having read the answer.</w:t>
      </w:r>
    </w:p>
    <w:p w14:paraId="31C2C503"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b/>
          <w:bCs/>
          <w:color w:val="333333"/>
          <w:sz w:val="17"/>
          <w:szCs w:val="17"/>
        </w:rPr>
        <w:t>Where is your God-Emperor now?</w:t>
      </w:r>
    </w:p>
    <w:p w14:paraId="180CCB93"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91" w:anchor="wrap" w:tooltip="Top" w:history="1">
        <w:r w:rsidRPr="00C441AA">
          <w:rPr>
            <w:rFonts w:ascii="Verdana" w:eastAsia="Times New Roman" w:hAnsi="Verdana" w:cs="Times New Roman"/>
            <w:color w:val="008000"/>
            <w:spacing w:val="15000"/>
            <w:sz w:val="15"/>
            <w:szCs w:val="15"/>
            <w:u w:val="single"/>
          </w:rPr>
          <w:t>Top</w:t>
        </w:r>
      </w:hyperlink>
    </w:p>
    <w:p w14:paraId="3DEA84D1" w14:textId="0DC93E3D"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383E764E" wp14:editId="48089F04">
            <wp:extent cx="2867025" cy="2028825"/>
            <wp:effectExtent l="0" t="0" r="9525" b="9525"/>
            <wp:docPr id="29" name="תמונה 29" descr="User avatar">
              <a:hlinkClick xmlns:a="http://schemas.openxmlformats.org/drawingml/2006/main" r:id="rId92" tooltip="&quot;View nation: Ermar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avatar">
                      <a:hlinkClick r:id="rId92" tooltip="&quot;View nation: Ermarian&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67025" cy="202882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94" w:history="1">
        <w:r w:rsidRPr="00C441AA">
          <w:rPr>
            <w:rFonts w:ascii="Verdana" w:eastAsia="Times New Roman" w:hAnsi="Verdana" w:cs="Times New Roman"/>
            <w:b/>
            <w:bCs/>
            <w:color w:val="008000"/>
            <w:sz w:val="15"/>
            <w:szCs w:val="15"/>
            <w:u w:val="single"/>
          </w:rPr>
          <w:t>Ermarian</w:t>
        </w:r>
      </w:hyperlink>
    </w:p>
    <w:p w14:paraId="68F62B87"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Minister</w:t>
      </w:r>
    </w:p>
    <w:p w14:paraId="46F0BF92"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1CF2229A"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2778</w:t>
      </w:r>
    </w:p>
    <w:p w14:paraId="10262A44"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Jan 11, 2004</w:t>
      </w:r>
    </w:p>
    <w:p w14:paraId="23302EA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New York Times Democracy</w:t>
      </w:r>
    </w:p>
    <w:p w14:paraId="0A7A55C6" w14:textId="77777777" w:rsidR="00C441AA" w:rsidRPr="00C441AA" w:rsidRDefault="00C441AA" w:rsidP="00C441AA">
      <w:pPr>
        <w:numPr>
          <w:ilvl w:val="0"/>
          <w:numId w:val="15"/>
        </w:numPr>
        <w:shd w:val="clear" w:color="auto" w:fill="F5F7F4"/>
        <w:spacing w:after="0" w:line="355" w:lineRule="atLeast"/>
        <w:ind w:left="5685"/>
        <w:jc w:val="right"/>
        <w:rPr>
          <w:rFonts w:ascii="Verdana" w:eastAsia="Times New Roman" w:hAnsi="Verdana" w:cs="Times New Roman"/>
          <w:color w:val="333333"/>
          <w:sz w:val="15"/>
          <w:szCs w:val="15"/>
        </w:rPr>
      </w:pPr>
    </w:p>
    <w:p w14:paraId="12393AA4" w14:textId="13A77491"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4F4D5764" wp14:editId="028A6DEB">
            <wp:extent cx="104775" cy="85725"/>
            <wp:effectExtent l="0" t="0" r="9525" b="9525"/>
            <wp:docPr id="28" name="תמונה 28" descr="Post">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st">
                      <a:hlinkClick r:id="rId9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96" w:history="1">
        <w:r w:rsidRPr="00C441AA">
          <w:rPr>
            <w:rFonts w:ascii="Verdana" w:eastAsia="Times New Roman" w:hAnsi="Verdana" w:cs="Times New Roman"/>
            <w:b/>
            <w:bCs/>
            <w:color w:val="008000"/>
            <w:sz w:val="15"/>
            <w:szCs w:val="15"/>
            <w:u w:val="single"/>
          </w:rPr>
          <w:t>Ermarian</w:t>
        </w:r>
      </w:hyperlink>
      <w:r w:rsidRPr="00C441AA">
        <w:rPr>
          <w:rFonts w:ascii="Verdana" w:eastAsia="Times New Roman" w:hAnsi="Verdana" w:cs="Times New Roman"/>
          <w:color w:val="333333"/>
          <w:sz w:val="15"/>
          <w:szCs w:val="15"/>
        </w:rPr>
        <w:t> » Fri Jan 17, 2014 1:19 am</w:t>
      </w:r>
    </w:p>
    <w:p w14:paraId="388B5169"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Absolute Power </w:t>
      </w:r>
      <w:hyperlink r:id="rId97" w:anchor="p18420277"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after this image was linked to by this Twitter feed</w:t>
      </w:r>
    </w:p>
    <w:p w14:paraId="53BF0CF3" w14:textId="1A56BDB3"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lastRenderedPageBreak/>
        <w:t>No that's fine, keep us guessing. Links are for wimps. </w:t>
      </w:r>
      <w:r w:rsidRPr="00C441AA">
        <w:rPr>
          <w:rFonts w:ascii="Trebuchet MS" w:eastAsia="Times New Roman" w:hAnsi="Trebuchet MS" w:cs="Times New Roman"/>
          <w:noProof/>
          <w:color w:val="333333"/>
          <w:sz w:val="20"/>
          <w:szCs w:val="20"/>
        </w:rPr>
        <w:drawing>
          <wp:inline distT="0" distB="0" distL="0" distR="0" wp14:anchorId="651E74FD" wp14:editId="5A0559E6">
            <wp:extent cx="190500" cy="190500"/>
            <wp:effectExtent l="0" t="0" r="0" b="0"/>
            <wp:docPr id="27" name="תמונה 27" descr=":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l:"/>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Edit:</w:t>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r>
      <w:hyperlink r:id="rId99" w:history="1">
        <w:r w:rsidRPr="00C441AA">
          <w:rPr>
            <w:rFonts w:ascii="Trebuchet MS" w:eastAsia="Times New Roman" w:hAnsi="Trebuchet MS" w:cs="Times New Roman"/>
            <w:color w:val="008000"/>
            <w:sz w:val="20"/>
            <w:szCs w:val="20"/>
            <w:u w:val="single"/>
          </w:rPr>
          <w:t>https://twitter.com/1231507051321</w:t>
        </w:r>
      </w:hyperlink>
    </w:p>
    <w:p w14:paraId="63609E04" w14:textId="77777777" w:rsidR="00C441AA" w:rsidRPr="00C441AA" w:rsidRDefault="00C441AA" w:rsidP="00C441AA">
      <w:pPr>
        <w:shd w:val="clear" w:color="auto" w:fill="F5F7F4"/>
        <w:spacing w:after="0" w:line="195" w:lineRule="atLeast"/>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t>Last edited by </w:t>
      </w:r>
      <w:hyperlink r:id="rId100" w:history="1">
        <w:r w:rsidRPr="00C441AA">
          <w:rPr>
            <w:rFonts w:ascii="Verdana" w:eastAsia="Times New Roman" w:hAnsi="Verdana" w:cs="Times New Roman"/>
            <w:color w:val="008000"/>
            <w:sz w:val="15"/>
            <w:szCs w:val="15"/>
            <w:u w:val="single"/>
          </w:rPr>
          <w:t>Ermarian</w:t>
        </w:r>
      </w:hyperlink>
      <w:r w:rsidRPr="00C441AA">
        <w:rPr>
          <w:rFonts w:ascii="Verdana" w:eastAsia="Times New Roman" w:hAnsi="Verdana" w:cs="Times New Roman"/>
          <w:color w:val="333333"/>
          <w:sz w:val="15"/>
          <w:szCs w:val="15"/>
        </w:rPr>
        <w:t> on Fri Jan 17, 2014 1:32 am, edited 1 time in total.</w:t>
      </w:r>
    </w:p>
    <w:p w14:paraId="0C9AF432"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b/>
          <w:bCs/>
          <w:color w:val="333333"/>
          <w:sz w:val="17"/>
          <w:szCs w:val="17"/>
        </w:rPr>
        <w:t>The Endless Empire of </w:t>
      </w:r>
      <w:hyperlink r:id="rId101" w:history="1">
        <w:r w:rsidRPr="00C441AA">
          <w:rPr>
            <w:rFonts w:ascii="Verdana" w:eastAsia="Times New Roman" w:hAnsi="Verdana" w:cs="Times New Roman"/>
            <w:b/>
            <w:bCs/>
            <w:color w:val="008000"/>
            <w:sz w:val="17"/>
            <w:szCs w:val="17"/>
            <w:u w:val="single"/>
            <w:bdr w:val="none" w:sz="0" w:space="0" w:color="auto" w:frame="1"/>
          </w:rPr>
          <w:t>Ermarian</w:t>
        </w:r>
      </w:hyperlink>
      <w:r w:rsidRPr="00C441AA">
        <w:rPr>
          <w:rFonts w:ascii="Verdana" w:eastAsia="Times New Roman" w:hAnsi="Verdana" w:cs="Times New Roman"/>
          <w:color w:val="333333"/>
          <w:sz w:val="17"/>
          <w:szCs w:val="17"/>
        </w:rPr>
        <w:t> | </w:t>
      </w:r>
      <w:hyperlink r:id="rId102" w:history="1">
        <w:r w:rsidRPr="00C441AA">
          <w:rPr>
            <w:rFonts w:ascii="Verdana" w:eastAsia="Times New Roman" w:hAnsi="Verdana" w:cs="Times New Roman"/>
            <w:color w:val="008000"/>
            <w:sz w:val="17"/>
            <w:szCs w:val="17"/>
            <w:u w:val="single"/>
            <w:bdr w:val="none" w:sz="0" w:space="0" w:color="auto" w:frame="1"/>
          </w:rPr>
          <w:t>Jolt Archives</w:t>
        </w:r>
      </w:hyperlink>
      <w:r w:rsidRPr="00C441AA">
        <w:rPr>
          <w:rFonts w:ascii="Verdana" w:eastAsia="Times New Roman" w:hAnsi="Verdana" w:cs="Times New Roman"/>
          <w:color w:val="333333"/>
          <w:sz w:val="17"/>
          <w:szCs w:val="17"/>
        </w:rPr>
        <w:t> | </w:t>
      </w:r>
      <w:hyperlink r:id="rId103" w:history="1">
        <w:r w:rsidRPr="00C441AA">
          <w:rPr>
            <w:rFonts w:ascii="Verdana" w:eastAsia="Times New Roman" w:hAnsi="Verdana" w:cs="Times New Roman"/>
            <w:color w:val="008000"/>
            <w:sz w:val="17"/>
            <w:szCs w:val="17"/>
            <w:u w:val="single"/>
            <w:bdr w:val="none" w:sz="0" w:space="0" w:color="auto" w:frame="1"/>
          </w:rPr>
          <w:t>Encyclopedia Ermariana</w:t>
        </w:r>
      </w:hyperlink>
      <w:r w:rsidRPr="00C441AA">
        <w:rPr>
          <w:rFonts w:ascii="Verdana" w:eastAsia="Times New Roman" w:hAnsi="Verdana" w:cs="Times New Roman"/>
          <w:color w:val="333333"/>
          <w:sz w:val="17"/>
          <w:szCs w:val="17"/>
        </w:rPr>
        <w:t> | </w:t>
      </w:r>
      <w:hyperlink r:id="rId104" w:history="1">
        <w:r w:rsidRPr="00C441AA">
          <w:rPr>
            <w:rFonts w:ascii="Verdana" w:eastAsia="Times New Roman" w:hAnsi="Verdana" w:cs="Times New Roman"/>
            <w:color w:val="008000"/>
            <w:sz w:val="17"/>
            <w:szCs w:val="17"/>
            <w:u w:val="single"/>
            <w:bdr w:val="none" w:sz="0" w:space="0" w:color="auto" w:frame="1"/>
          </w:rPr>
          <w:t>( -6.38 | -8.56 )</w:t>
        </w:r>
      </w:hyperlink>
      <w:r w:rsidRPr="00C441AA">
        <w:rPr>
          <w:rFonts w:ascii="Verdana" w:eastAsia="Times New Roman" w:hAnsi="Verdana" w:cs="Times New Roman"/>
          <w:color w:val="333333"/>
          <w:sz w:val="17"/>
          <w:szCs w:val="17"/>
        </w:rPr>
        <w:t> | Luna is best pony.</w:t>
      </w:r>
      <w:r w:rsidRPr="00C441AA">
        <w:rPr>
          <w:rFonts w:ascii="Verdana" w:eastAsia="Times New Roman" w:hAnsi="Verdana" w:cs="Times New Roman"/>
          <w:color w:val="333333"/>
          <w:sz w:val="17"/>
          <w:szCs w:val="17"/>
        </w:rPr>
        <w:br/>
      </w:r>
      <w:r w:rsidRPr="00C441AA">
        <w:rPr>
          <w:rFonts w:ascii="Verdana" w:eastAsia="Times New Roman" w:hAnsi="Verdana" w:cs="Times New Roman"/>
          <w:color w:val="333333"/>
          <w:sz w:val="14"/>
          <w:szCs w:val="14"/>
        </w:rPr>
        <w:t>"Without deeper reflection one knows from daily life that one exists for other people - first of all for those upon whose smiles and well-being our own happiness is wholly dependent, and then for the many, unknown to us, to whose destinies we are bound by the ties of sympathy." -Einstein</w:t>
      </w:r>
    </w:p>
    <w:p w14:paraId="2F96D57E"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05" w:anchor="wrap" w:tooltip="Top" w:history="1">
        <w:r w:rsidRPr="00C441AA">
          <w:rPr>
            <w:rFonts w:ascii="Verdana" w:eastAsia="Times New Roman" w:hAnsi="Verdana" w:cs="Times New Roman"/>
            <w:color w:val="008000"/>
            <w:spacing w:val="15000"/>
            <w:sz w:val="15"/>
            <w:szCs w:val="15"/>
            <w:u w:val="single"/>
          </w:rPr>
          <w:t>Top</w:t>
        </w:r>
      </w:hyperlink>
    </w:p>
    <w:p w14:paraId="48890682" w14:textId="79D88D7A"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5C7AE9B2" wp14:editId="1C4ABA44">
            <wp:extent cx="1019175" cy="676275"/>
            <wp:effectExtent l="0" t="0" r="9525" b="9525"/>
            <wp:docPr id="26" name="תמונה 26" descr="User avatar">
              <a:hlinkClick xmlns:a="http://schemas.openxmlformats.org/drawingml/2006/main" r:id="rId21" tooltip="&quot;View nation: Absolute Po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avatar">
                      <a:hlinkClick r:id="rId21" tooltip="&quot;View nation: Absolute Power&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06" w:history="1">
        <w:r w:rsidRPr="00C441AA">
          <w:rPr>
            <w:rFonts w:ascii="Verdana" w:eastAsia="Times New Roman" w:hAnsi="Verdana" w:cs="Times New Roman"/>
            <w:b/>
            <w:bCs/>
            <w:color w:val="008000"/>
            <w:sz w:val="15"/>
            <w:szCs w:val="15"/>
            <w:u w:val="single"/>
          </w:rPr>
          <w:t>Absolute Power</w:t>
        </w:r>
      </w:hyperlink>
    </w:p>
    <w:p w14:paraId="4BCB8ADC"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Chargé d'Affaires</w:t>
      </w:r>
    </w:p>
    <w:p w14:paraId="5A9AE76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3AC06DB"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395</w:t>
      </w:r>
    </w:p>
    <w:p w14:paraId="798FA804"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Jul 15, 2013</w:t>
      </w:r>
    </w:p>
    <w:p w14:paraId="172DA4F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4D1DF616" w14:textId="77777777" w:rsidR="00C441AA" w:rsidRPr="00C441AA" w:rsidRDefault="00C441AA" w:rsidP="00C441AA">
      <w:pPr>
        <w:numPr>
          <w:ilvl w:val="0"/>
          <w:numId w:val="16"/>
        </w:numPr>
        <w:shd w:val="clear" w:color="auto" w:fill="FDFFFC"/>
        <w:spacing w:after="0" w:line="355" w:lineRule="atLeast"/>
        <w:ind w:left="5685"/>
        <w:jc w:val="right"/>
        <w:rPr>
          <w:rFonts w:ascii="Verdana" w:eastAsia="Times New Roman" w:hAnsi="Verdana" w:cs="Times New Roman"/>
          <w:color w:val="333333"/>
          <w:sz w:val="15"/>
          <w:szCs w:val="15"/>
        </w:rPr>
      </w:pPr>
    </w:p>
    <w:p w14:paraId="117694D8" w14:textId="42021B73"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72643F0E" wp14:editId="669D7799">
            <wp:extent cx="104775" cy="85725"/>
            <wp:effectExtent l="0" t="0" r="9525" b="9525"/>
            <wp:docPr id="25" name="תמונה 25" descr="Post">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st">
                      <a:hlinkClick r:id="rId107"/>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08" w:history="1">
        <w:r w:rsidRPr="00C441AA">
          <w:rPr>
            <w:rFonts w:ascii="Verdana" w:eastAsia="Times New Roman" w:hAnsi="Verdana" w:cs="Times New Roman"/>
            <w:b/>
            <w:bCs/>
            <w:color w:val="008000"/>
            <w:sz w:val="15"/>
            <w:szCs w:val="15"/>
            <w:u w:val="single"/>
          </w:rPr>
          <w:t>Absolute Power</w:t>
        </w:r>
      </w:hyperlink>
      <w:r w:rsidRPr="00C441AA">
        <w:rPr>
          <w:rFonts w:ascii="Verdana" w:eastAsia="Times New Roman" w:hAnsi="Verdana" w:cs="Times New Roman"/>
          <w:color w:val="333333"/>
          <w:sz w:val="15"/>
          <w:szCs w:val="15"/>
        </w:rPr>
        <w:t> » Fri Jan 17, 2014 9:11 am</w:t>
      </w:r>
    </w:p>
    <w:p w14:paraId="0D38D6B2"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Ermarian </w:t>
      </w:r>
      <w:hyperlink r:id="rId109" w:anchor="p18428980"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p>
    <w:p w14:paraId="5891354B" w14:textId="77777777" w:rsidR="00C441AA" w:rsidRPr="00C441AA" w:rsidRDefault="00C441AA" w:rsidP="00C441AA">
      <w:pPr>
        <w:shd w:val="clear" w:color="auto" w:fill="EFEED9"/>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Absolute Power </w:t>
      </w:r>
      <w:hyperlink r:id="rId110" w:anchor="p18420277"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after this image was linked to by this Twitter feed</w:t>
      </w:r>
    </w:p>
    <w:p w14:paraId="55B654CA"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No that's fine, keep us guessing. Links are for wimps. :lol:</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Edit:</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r>
      <w:hyperlink r:id="rId111" w:history="1">
        <w:r w:rsidRPr="00C441AA">
          <w:rPr>
            <w:rFonts w:ascii="Trebuchet MS" w:eastAsia="Times New Roman" w:hAnsi="Trebuchet MS" w:cs="Times New Roman"/>
            <w:color w:val="008000"/>
            <w:sz w:val="19"/>
            <w:szCs w:val="19"/>
            <w:u w:val="single"/>
          </w:rPr>
          <w:t>https://twitter.com/1231507051321</w:t>
        </w:r>
      </w:hyperlink>
    </w:p>
    <w:p w14:paraId="4EDF9B5B"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Ooops Sorry!</w:t>
      </w:r>
    </w:p>
    <w:p w14:paraId="7357C0F5"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 LOVE TG'S! TG ME!</w:t>
      </w:r>
      <w:r w:rsidRPr="00C441AA">
        <w:rPr>
          <w:rFonts w:ascii="Verdana" w:eastAsia="Times New Roman" w:hAnsi="Verdana" w:cs="Times New Roman"/>
          <w:color w:val="333333"/>
          <w:sz w:val="17"/>
          <w:szCs w:val="17"/>
        </w:rPr>
        <w:br/>
        <w:t>" My journey took me some what further down the rabbit hole than I intended and though I dirtied my fluffy white tail I have emerged, enlightened."- Sherlock Holmes</w:t>
      </w:r>
      <w:r w:rsidRPr="00C441AA">
        <w:rPr>
          <w:rFonts w:ascii="Verdana" w:eastAsia="Times New Roman" w:hAnsi="Verdana" w:cs="Times New Roman"/>
          <w:color w:val="333333"/>
          <w:sz w:val="17"/>
          <w:szCs w:val="17"/>
        </w:rPr>
        <w:br/>
        <w:t>"There is nothing for me, out there, on Earth"- Sherlock Holmes</w:t>
      </w:r>
      <w:r w:rsidRPr="00C441AA">
        <w:rPr>
          <w:rFonts w:ascii="Verdana" w:eastAsia="Times New Roman" w:hAnsi="Verdana" w:cs="Times New Roman"/>
          <w:color w:val="333333"/>
          <w:sz w:val="17"/>
          <w:szCs w:val="17"/>
        </w:rPr>
        <w:br/>
        <w:t>"An intelligent hell would be better than a stupid paradise."- Victor Hugo</w:t>
      </w:r>
      <w:r w:rsidRPr="00C441AA">
        <w:rPr>
          <w:rFonts w:ascii="Verdana" w:eastAsia="Times New Roman" w:hAnsi="Verdana" w:cs="Times New Roman"/>
          <w:color w:val="333333"/>
          <w:sz w:val="17"/>
          <w:szCs w:val="17"/>
        </w:rPr>
        <w:br/>
        <w:t>"To Fly, To Serve"- British Airways</w:t>
      </w:r>
    </w:p>
    <w:p w14:paraId="08925B1D"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12" w:anchor="wrap" w:tooltip="Top" w:history="1">
        <w:r w:rsidRPr="00C441AA">
          <w:rPr>
            <w:rFonts w:ascii="Verdana" w:eastAsia="Times New Roman" w:hAnsi="Verdana" w:cs="Times New Roman"/>
            <w:color w:val="008000"/>
            <w:spacing w:val="15000"/>
            <w:sz w:val="15"/>
            <w:szCs w:val="15"/>
            <w:u w:val="single"/>
          </w:rPr>
          <w:t>Top</w:t>
        </w:r>
      </w:hyperlink>
    </w:p>
    <w:p w14:paraId="71BE0E6C" w14:textId="42635BE7"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lastRenderedPageBreak/>
        <w:drawing>
          <wp:inline distT="0" distB="0" distL="0" distR="0" wp14:anchorId="0AD403C9" wp14:editId="09BD689F">
            <wp:extent cx="1019175" cy="676275"/>
            <wp:effectExtent l="0" t="0" r="9525" b="9525"/>
            <wp:docPr id="24" name="תמונה 24" descr="User avatar">
              <a:hlinkClick xmlns:a="http://schemas.openxmlformats.org/drawingml/2006/main" r:id="rId113" tooltip="&quot;View nation: Estado Paulis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avatar">
                      <a:hlinkClick r:id="rId113" tooltip="&quot;View nation: Estado Paulist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14" w:history="1">
        <w:r w:rsidRPr="00C441AA">
          <w:rPr>
            <w:rFonts w:ascii="Verdana" w:eastAsia="Times New Roman" w:hAnsi="Verdana" w:cs="Times New Roman"/>
            <w:b/>
            <w:bCs/>
            <w:color w:val="008000"/>
            <w:sz w:val="15"/>
            <w:szCs w:val="15"/>
            <w:u w:val="single"/>
          </w:rPr>
          <w:t>Estado Paulista</w:t>
        </w:r>
      </w:hyperlink>
    </w:p>
    <w:p w14:paraId="233C297E"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Negotiator</w:t>
      </w:r>
    </w:p>
    <w:p w14:paraId="56107BBF"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5168385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5791</w:t>
      </w:r>
    </w:p>
    <w:p w14:paraId="26460EF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06, 2013</w:t>
      </w:r>
    </w:p>
    <w:p w14:paraId="68B7E2E7"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7188B053" w14:textId="77777777" w:rsidR="00C441AA" w:rsidRPr="00C441AA" w:rsidRDefault="00C441AA" w:rsidP="00C441AA">
      <w:pPr>
        <w:numPr>
          <w:ilvl w:val="0"/>
          <w:numId w:val="17"/>
        </w:numPr>
        <w:shd w:val="clear" w:color="auto" w:fill="F5F7F4"/>
        <w:spacing w:after="0" w:line="355" w:lineRule="atLeast"/>
        <w:ind w:left="5685"/>
        <w:jc w:val="right"/>
        <w:rPr>
          <w:rFonts w:ascii="Verdana" w:eastAsia="Times New Roman" w:hAnsi="Verdana" w:cs="Times New Roman"/>
          <w:color w:val="333333"/>
          <w:sz w:val="15"/>
          <w:szCs w:val="15"/>
        </w:rPr>
      </w:pPr>
    </w:p>
    <w:p w14:paraId="23E15C63" w14:textId="1A73EDC6"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02A1E7B3" wp14:editId="20593C88">
            <wp:extent cx="104775" cy="85725"/>
            <wp:effectExtent l="0" t="0" r="9525" b="9525"/>
            <wp:docPr id="23" name="תמונה 23" descr="Post">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st">
                      <a:hlinkClick r:id="rId11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16" w:history="1">
        <w:r w:rsidRPr="00C441AA">
          <w:rPr>
            <w:rFonts w:ascii="Verdana" w:eastAsia="Times New Roman" w:hAnsi="Verdana" w:cs="Times New Roman"/>
            <w:b/>
            <w:bCs/>
            <w:color w:val="008000"/>
            <w:sz w:val="15"/>
            <w:szCs w:val="15"/>
            <w:u w:val="single"/>
          </w:rPr>
          <w:t>Estado Paulista</w:t>
        </w:r>
      </w:hyperlink>
      <w:r w:rsidRPr="00C441AA">
        <w:rPr>
          <w:rFonts w:ascii="Verdana" w:eastAsia="Times New Roman" w:hAnsi="Verdana" w:cs="Times New Roman"/>
          <w:color w:val="333333"/>
          <w:sz w:val="15"/>
          <w:szCs w:val="15"/>
        </w:rPr>
        <w:t> » Fri Jan 17, 2014 10:15 am</w:t>
      </w:r>
    </w:p>
    <w:p w14:paraId="17A1FBBD"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People actually give a fuck about them?</w:t>
      </w:r>
    </w:p>
    <w:p w14:paraId="3C4336DC"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Your nation is like a son. What it does right is your merit, as well as what it does wrong is your fault. When you praise it, be lucid and avoid exaggeration. Praising it too much can make it indolent. On the other hand, when you criticize it, be harsh, but do not ridicule it. Do your best to improve it, not through derision or disdain, but through good examples and dedication.</w:t>
      </w:r>
    </w:p>
    <w:p w14:paraId="799C6E69"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17" w:anchor="wrap" w:tooltip="Top" w:history="1">
        <w:r w:rsidRPr="00C441AA">
          <w:rPr>
            <w:rFonts w:ascii="Verdana" w:eastAsia="Times New Roman" w:hAnsi="Verdana" w:cs="Times New Roman"/>
            <w:color w:val="008000"/>
            <w:spacing w:val="15000"/>
            <w:sz w:val="15"/>
            <w:szCs w:val="15"/>
            <w:u w:val="single"/>
          </w:rPr>
          <w:t>Top</w:t>
        </w:r>
      </w:hyperlink>
    </w:p>
    <w:p w14:paraId="01449FD8" w14:textId="3990C261"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184281EA" wp14:editId="455A703E">
            <wp:extent cx="2238375" cy="2238375"/>
            <wp:effectExtent l="0" t="0" r="9525" b="9525"/>
            <wp:docPr id="22" name="תמונה 22" descr="User avatar">
              <a:hlinkClick xmlns:a="http://schemas.openxmlformats.org/drawingml/2006/main" r:id="rId118" tooltip="&quot;View nation: Greed and Deat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avatar">
                      <a:hlinkClick r:id="rId118" tooltip="&quot;View nation: Greed and Death&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20" w:history="1">
        <w:r w:rsidRPr="00C441AA">
          <w:rPr>
            <w:rFonts w:ascii="Verdana" w:eastAsia="Times New Roman" w:hAnsi="Verdana" w:cs="Times New Roman"/>
            <w:b/>
            <w:bCs/>
            <w:color w:val="008000"/>
            <w:sz w:val="15"/>
            <w:szCs w:val="15"/>
            <w:u w:val="single"/>
          </w:rPr>
          <w:t>Greed and Death</w:t>
        </w:r>
      </w:hyperlink>
    </w:p>
    <w:p w14:paraId="40B4D1F3"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Khan of Spam</w:t>
      </w:r>
    </w:p>
    <w:p w14:paraId="73E71EC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0493E8B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53385</w:t>
      </w:r>
    </w:p>
    <w:p w14:paraId="3953B894"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Mar 20, 2008</w:t>
      </w:r>
    </w:p>
    <w:p w14:paraId="5BDCE885"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Compulsory Consumerist State</w:t>
      </w:r>
    </w:p>
    <w:p w14:paraId="44D11F97" w14:textId="77777777" w:rsidR="00C441AA" w:rsidRPr="00C441AA" w:rsidRDefault="00C441AA" w:rsidP="00C441AA">
      <w:pPr>
        <w:numPr>
          <w:ilvl w:val="0"/>
          <w:numId w:val="18"/>
        </w:numPr>
        <w:shd w:val="clear" w:color="auto" w:fill="FDFFFC"/>
        <w:spacing w:after="0" w:line="355" w:lineRule="atLeast"/>
        <w:ind w:left="5685"/>
        <w:jc w:val="right"/>
        <w:rPr>
          <w:rFonts w:ascii="Verdana" w:eastAsia="Times New Roman" w:hAnsi="Verdana" w:cs="Times New Roman"/>
          <w:color w:val="333333"/>
          <w:sz w:val="15"/>
          <w:szCs w:val="15"/>
        </w:rPr>
      </w:pPr>
    </w:p>
    <w:p w14:paraId="25B5C590" w14:textId="26CE8B63"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4A7EB737" wp14:editId="31A1C9FC">
            <wp:extent cx="104775" cy="85725"/>
            <wp:effectExtent l="0" t="0" r="9525" b="9525"/>
            <wp:docPr id="21" name="תמונה 21" descr="Post">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st">
                      <a:hlinkClick r:id="rId12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22" w:history="1">
        <w:r w:rsidRPr="00C441AA">
          <w:rPr>
            <w:rFonts w:ascii="Verdana" w:eastAsia="Times New Roman" w:hAnsi="Verdana" w:cs="Times New Roman"/>
            <w:b/>
            <w:bCs/>
            <w:color w:val="008000"/>
            <w:sz w:val="15"/>
            <w:szCs w:val="15"/>
            <w:u w:val="single"/>
          </w:rPr>
          <w:t>Greed and Death</w:t>
        </w:r>
      </w:hyperlink>
      <w:r w:rsidRPr="00C441AA">
        <w:rPr>
          <w:rFonts w:ascii="Verdana" w:eastAsia="Times New Roman" w:hAnsi="Verdana" w:cs="Times New Roman"/>
          <w:color w:val="333333"/>
          <w:sz w:val="15"/>
          <w:szCs w:val="15"/>
        </w:rPr>
        <w:t> » Fri Jan 17, 2014 10:32 am</w:t>
      </w:r>
    </w:p>
    <w:p w14:paraId="4968F9C2"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Vicious Debaters </w:t>
      </w:r>
      <w:hyperlink r:id="rId123" w:anchor="p18423504"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One of two things</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1. Hacker group recruiting</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2. Internet trolls roaming the web for lulz, using semi-random puzzles to make people think they're doing something important</w:t>
      </w:r>
    </w:p>
    <w:p w14:paraId="5B425626"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You can download free songs and movies by breaking their codes.</w:t>
      </w:r>
    </w:p>
    <w:p w14:paraId="1AEFE55F"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lastRenderedPageBreak/>
        <w:t>"Trying to solve the healthcare problem by mandating people buy insurance is like trying to solve the homeless problem by mandating people buy a house."(paraphrase from debate with Hilary Clinton)</w:t>
      </w:r>
      <w:r w:rsidRPr="00C441AA">
        <w:rPr>
          <w:rFonts w:ascii="Verdana" w:eastAsia="Times New Roman" w:hAnsi="Verdana" w:cs="Times New Roman"/>
          <w:color w:val="333333"/>
          <w:sz w:val="17"/>
          <w:szCs w:val="17"/>
        </w:rPr>
        <w:br/>
        <w:t>Barack Obama</w:t>
      </w:r>
    </w:p>
    <w:p w14:paraId="003F20C4"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24" w:anchor="wrap" w:tooltip="Top" w:history="1">
        <w:r w:rsidRPr="00C441AA">
          <w:rPr>
            <w:rFonts w:ascii="Verdana" w:eastAsia="Times New Roman" w:hAnsi="Verdana" w:cs="Times New Roman"/>
            <w:color w:val="008000"/>
            <w:spacing w:val="15000"/>
            <w:sz w:val="15"/>
            <w:szCs w:val="15"/>
            <w:u w:val="single"/>
          </w:rPr>
          <w:t>Top</w:t>
        </w:r>
      </w:hyperlink>
    </w:p>
    <w:p w14:paraId="10D8BBF9" w14:textId="5973E7A0"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7A479537" wp14:editId="4561F153">
            <wp:extent cx="4048125" cy="2705100"/>
            <wp:effectExtent l="0" t="0" r="9525" b="0"/>
            <wp:docPr id="20" name="תמונה 20" descr="User avatar">
              <a:hlinkClick xmlns:a="http://schemas.openxmlformats.org/drawingml/2006/main" r:id="rId125" tooltip="&quot;View nation: Bulgar Rou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avatar">
                      <a:hlinkClick r:id="rId125" tooltip="&quot;View nation: Bulgar Rouge&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048125" cy="2705100"/>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27" w:history="1">
        <w:r w:rsidRPr="00C441AA">
          <w:rPr>
            <w:rFonts w:ascii="Verdana" w:eastAsia="Times New Roman" w:hAnsi="Verdana" w:cs="Times New Roman"/>
            <w:b/>
            <w:bCs/>
            <w:color w:val="008000"/>
            <w:sz w:val="15"/>
            <w:szCs w:val="15"/>
            <w:u w:val="single"/>
          </w:rPr>
          <w:t>Bulgar Rouge</w:t>
        </w:r>
      </w:hyperlink>
    </w:p>
    <w:p w14:paraId="65AFFED9"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Minister</w:t>
      </w:r>
    </w:p>
    <w:p w14:paraId="2BD0A64D"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7E88B15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2387</w:t>
      </w:r>
    </w:p>
    <w:p w14:paraId="5D090B02"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Dec 08, 2013</w:t>
      </w:r>
    </w:p>
    <w:p w14:paraId="3EF83DD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Psychotic Dictatorship</w:t>
      </w:r>
    </w:p>
    <w:p w14:paraId="54695372" w14:textId="77777777" w:rsidR="00C441AA" w:rsidRPr="00C441AA" w:rsidRDefault="00C441AA" w:rsidP="00C441AA">
      <w:pPr>
        <w:numPr>
          <w:ilvl w:val="0"/>
          <w:numId w:val="19"/>
        </w:numPr>
        <w:shd w:val="clear" w:color="auto" w:fill="F5F7F4"/>
        <w:spacing w:after="0" w:line="355" w:lineRule="atLeast"/>
        <w:ind w:left="5685"/>
        <w:jc w:val="right"/>
        <w:rPr>
          <w:rFonts w:ascii="Verdana" w:eastAsia="Times New Roman" w:hAnsi="Verdana" w:cs="Times New Roman"/>
          <w:color w:val="333333"/>
          <w:sz w:val="15"/>
          <w:szCs w:val="15"/>
        </w:rPr>
      </w:pPr>
    </w:p>
    <w:p w14:paraId="67B31D4B" w14:textId="3F77C8BE"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27344FD3" wp14:editId="05CDB3CF">
            <wp:extent cx="104775" cy="85725"/>
            <wp:effectExtent l="0" t="0" r="9525" b="9525"/>
            <wp:docPr id="19" name="תמונה 19" descr="Post">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st">
                      <a:hlinkClick r:id="rId12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29" w:history="1">
        <w:r w:rsidRPr="00C441AA">
          <w:rPr>
            <w:rFonts w:ascii="Verdana" w:eastAsia="Times New Roman" w:hAnsi="Verdana" w:cs="Times New Roman"/>
            <w:b/>
            <w:bCs/>
            <w:color w:val="008000"/>
            <w:sz w:val="15"/>
            <w:szCs w:val="15"/>
            <w:u w:val="single"/>
          </w:rPr>
          <w:t>Bulgar Rouge</w:t>
        </w:r>
      </w:hyperlink>
      <w:r w:rsidRPr="00C441AA">
        <w:rPr>
          <w:rFonts w:ascii="Verdana" w:eastAsia="Times New Roman" w:hAnsi="Verdana" w:cs="Times New Roman"/>
          <w:color w:val="333333"/>
          <w:sz w:val="15"/>
          <w:szCs w:val="15"/>
        </w:rPr>
        <w:t> » Fri Jan 17, 2014 12:21 pm</w:t>
      </w:r>
    </w:p>
    <w:p w14:paraId="5D77C121"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Still doesn't beat the skyquakes. Officially the creepiest thing out there.</w:t>
      </w:r>
    </w:p>
    <w:p w14:paraId="5638E4A1" w14:textId="77777777" w:rsidR="00C441AA" w:rsidRPr="00C441AA" w:rsidRDefault="00C441AA" w:rsidP="00C441AA">
      <w:pPr>
        <w:shd w:val="clear" w:color="auto" w:fill="F5F7F4"/>
        <w:spacing w:after="0" w:line="195" w:lineRule="atLeast"/>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t>Last edited by </w:t>
      </w:r>
      <w:hyperlink r:id="rId130" w:history="1">
        <w:r w:rsidRPr="00C441AA">
          <w:rPr>
            <w:rFonts w:ascii="Verdana" w:eastAsia="Times New Roman" w:hAnsi="Verdana" w:cs="Times New Roman"/>
            <w:color w:val="008000"/>
            <w:sz w:val="15"/>
            <w:szCs w:val="15"/>
            <w:u w:val="single"/>
          </w:rPr>
          <w:t>Bulgar Rouge</w:t>
        </w:r>
      </w:hyperlink>
      <w:r w:rsidRPr="00C441AA">
        <w:rPr>
          <w:rFonts w:ascii="Verdana" w:eastAsia="Times New Roman" w:hAnsi="Verdana" w:cs="Times New Roman"/>
          <w:color w:val="333333"/>
          <w:sz w:val="15"/>
          <w:szCs w:val="15"/>
        </w:rPr>
        <w:t> on Fri Jan 17, 2014 12:21 pm, edited 1 time in total.</w:t>
      </w:r>
    </w:p>
    <w:p w14:paraId="5FA7E5EE" w14:textId="77777777" w:rsidR="00C441AA" w:rsidRPr="00C441AA" w:rsidRDefault="00C441AA" w:rsidP="00C441AA">
      <w:pPr>
        <w:shd w:val="clear" w:color="auto" w:fill="F6F6F0"/>
        <w:spacing w:after="0" w:line="231" w:lineRule="atLeast"/>
        <w:jc w:val="right"/>
        <w:rPr>
          <w:rFonts w:ascii="Verdana" w:eastAsia="Times New Roman" w:hAnsi="Verdana" w:cs="Times New Roman"/>
          <w:color w:val="333333"/>
          <w:sz w:val="16"/>
          <w:szCs w:val="16"/>
        </w:rPr>
      </w:pPr>
      <w:r w:rsidRPr="00C441AA">
        <w:rPr>
          <w:rFonts w:ascii="Segoe UI Symbol" w:eastAsia="Times New Roman" w:hAnsi="Segoe UI Symbol" w:cs="Segoe UI Symbol"/>
          <w:color w:val="BF0000"/>
          <w:sz w:val="16"/>
          <w:szCs w:val="16"/>
        </w:rPr>
        <w:t>★</w:t>
      </w:r>
      <w:r w:rsidRPr="00C441AA">
        <w:rPr>
          <w:rFonts w:ascii="Verdana" w:eastAsia="Times New Roman" w:hAnsi="Verdana" w:cs="Times New Roman"/>
          <w:color w:val="BF0000"/>
          <w:sz w:val="16"/>
          <w:szCs w:val="16"/>
        </w:rPr>
        <w:t> </w:t>
      </w:r>
      <w:hyperlink r:id="rId131" w:history="1">
        <w:r w:rsidRPr="00C441AA">
          <w:rPr>
            <w:rFonts w:ascii="Verdana" w:eastAsia="Times New Roman" w:hAnsi="Verdana" w:cs="Times New Roman"/>
            <w:b/>
            <w:bCs/>
            <w:color w:val="008000"/>
            <w:sz w:val="16"/>
            <w:szCs w:val="16"/>
            <w:u w:val="single"/>
            <w:bdr w:val="none" w:sz="0" w:space="0" w:color="auto" w:frame="1"/>
          </w:rPr>
          <w:t>Leftist Agrarian Revolutionary Union</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32" w:history="1">
        <w:r w:rsidRPr="00C441AA">
          <w:rPr>
            <w:rFonts w:ascii="Verdana" w:eastAsia="Times New Roman" w:hAnsi="Verdana" w:cs="Times New Roman"/>
            <w:b/>
            <w:bCs/>
            <w:color w:val="008000"/>
            <w:sz w:val="16"/>
            <w:szCs w:val="16"/>
            <w:u w:val="single"/>
            <w:bdr w:val="none" w:sz="0" w:space="0" w:color="auto" w:frame="1"/>
          </w:rPr>
          <w:t>The People's Storefront</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33" w:history="1">
        <w:r w:rsidRPr="00C441AA">
          <w:rPr>
            <w:rFonts w:ascii="Verdana" w:eastAsia="Times New Roman" w:hAnsi="Verdana" w:cs="Times New Roman"/>
            <w:b/>
            <w:bCs/>
            <w:color w:val="008000"/>
            <w:sz w:val="16"/>
            <w:szCs w:val="16"/>
            <w:u w:val="single"/>
            <w:bdr w:val="none" w:sz="0" w:space="0" w:color="auto" w:frame="1"/>
          </w:rPr>
          <w:t>Radio Moesia</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color w:val="BF0000"/>
          <w:sz w:val="16"/>
          <w:szCs w:val="16"/>
        </w:rPr>
        <w:t>♜</w:t>
      </w:r>
      <w:r w:rsidRPr="00C441AA">
        <w:rPr>
          <w:rFonts w:ascii="Verdana" w:eastAsia="Times New Roman" w:hAnsi="Verdana" w:cs="Times New Roman"/>
          <w:color w:val="BF0000"/>
          <w:sz w:val="16"/>
          <w:szCs w:val="16"/>
        </w:rPr>
        <w:t> </w:t>
      </w:r>
      <w:hyperlink r:id="rId134" w:history="1">
        <w:r w:rsidRPr="00C441AA">
          <w:rPr>
            <w:rFonts w:ascii="Verdana" w:eastAsia="Times New Roman" w:hAnsi="Verdana" w:cs="Times New Roman"/>
            <w:b/>
            <w:bCs/>
            <w:color w:val="008000"/>
            <w:sz w:val="16"/>
            <w:szCs w:val="16"/>
            <w:u w:val="single"/>
            <w:bdr w:val="none" w:sz="0" w:space="0" w:color="auto" w:frame="1"/>
          </w:rPr>
          <w:t>Military</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35" w:history="1">
        <w:r w:rsidRPr="00C441AA">
          <w:rPr>
            <w:rFonts w:ascii="Verdana" w:eastAsia="Times New Roman" w:hAnsi="Verdana" w:cs="Times New Roman"/>
            <w:b/>
            <w:bCs/>
            <w:color w:val="008000"/>
            <w:sz w:val="16"/>
            <w:szCs w:val="16"/>
            <w:u w:val="single"/>
            <w:bdr w:val="none" w:sz="0" w:space="0" w:color="auto" w:frame="1"/>
          </w:rPr>
          <w:t>Allies &amp; Satellites</w:t>
        </w:r>
      </w:hyperlink>
    </w:p>
    <w:p w14:paraId="472CB573" w14:textId="77777777" w:rsidR="00C441AA" w:rsidRPr="00C441AA" w:rsidRDefault="00C441AA" w:rsidP="00C441AA">
      <w:pPr>
        <w:shd w:val="clear" w:color="auto" w:fill="F5F7F4"/>
        <w:spacing w:before="75" w:after="75"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pict w14:anchorId="1CE71A69">
          <v:rect id="_x0000_i1062" style="width:0;height:.75pt" o:hrstd="t" o:hr="t" fillcolor="#a0a0a0" stroked="f"/>
        </w:pict>
      </w:r>
    </w:p>
    <w:p w14:paraId="1939DC63"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This nation does </w:t>
      </w:r>
      <w:r w:rsidRPr="00C441AA">
        <w:rPr>
          <w:rFonts w:ascii="Verdana" w:eastAsia="Times New Roman" w:hAnsi="Verdana" w:cs="Times New Roman"/>
          <w:i/>
          <w:iCs/>
          <w:color w:val="333333"/>
          <w:sz w:val="17"/>
          <w:szCs w:val="17"/>
        </w:rPr>
        <w:t>not</w:t>
      </w:r>
      <w:r w:rsidRPr="00C441AA">
        <w:rPr>
          <w:rFonts w:ascii="Verdana" w:eastAsia="Times New Roman" w:hAnsi="Verdana" w:cs="Times New Roman"/>
          <w:color w:val="333333"/>
          <w:sz w:val="17"/>
          <w:szCs w:val="17"/>
        </w:rPr>
        <w:t> reflect my RL views.</w:t>
      </w:r>
    </w:p>
    <w:p w14:paraId="5BC8931C"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36" w:anchor="wrap" w:tooltip="Top" w:history="1">
        <w:r w:rsidRPr="00C441AA">
          <w:rPr>
            <w:rFonts w:ascii="Verdana" w:eastAsia="Times New Roman" w:hAnsi="Verdana" w:cs="Times New Roman"/>
            <w:color w:val="008000"/>
            <w:spacing w:val="15000"/>
            <w:sz w:val="15"/>
            <w:szCs w:val="15"/>
            <w:u w:val="single"/>
          </w:rPr>
          <w:t>Top</w:t>
        </w:r>
      </w:hyperlink>
    </w:p>
    <w:p w14:paraId="38C08E83" w14:textId="5125E0B1"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68ECEFEE" wp14:editId="226328ED">
            <wp:extent cx="1019175" cy="676275"/>
            <wp:effectExtent l="0" t="0" r="9525" b="9525"/>
            <wp:docPr id="18" name="תמונה 18" descr="User avatar">
              <a:hlinkClick xmlns:a="http://schemas.openxmlformats.org/drawingml/2006/main" r:id="rId137" tooltip="&quot;View nation: Breadknif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avatar">
                      <a:hlinkClick r:id="rId137" tooltip="&quot;View nation: Breadknif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38" w:history="1">
        <w:r w:rsidRPr="00C441AA">
          <w:rPr>
            <w:rFonts w:ascii="Verdana" w:eastAsia="Times New Roman" w:hAnsi="Verdana" w:cs="Times New Roman"/>
            <w:b/>
            <w:bCs/>
            <w:color w:val="008000"/>
            <w:sz w:val="15"/>
            <w:szCs w:val="15"/>
            <w:u w:val="single"/>
          </w:rPr>
          <w:t>Breadknife</w:t>
        </w:r>
      </w:hyperlink>
    </w:p>
    <w:p w14:paraId="4E27FC4C"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Minister</w:t>
      </w:r>
    </w:p>
    <w:p w14:paraId="6F06DF1A"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75A9CD1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2803</w:t>
      </w:r>
    </w:p>
    <w:p w14:paraId="0E2D29A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Jul 03, 2013</w:t>
      </w:r>
    </w:p>
    <w:p w14:paraId="75A36D63"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19A875FD" w14:textId="77777777" w:rsidR="00C441AA" w:rsidRPr="00C441AA" w:rsidRDefault="00C441AA" w:rsidP="00C441AA">
      <w:pPr>
        <w:numPr>
          <w:ilvl w:val="0"/>
          <w:numId w:val="20"/>
        </w:numPr>
        <w:shd w:val="clear" w:color="auto" w:fill="FDFFFC"/>
        <w:spacing w:after="0" w:line="355" w:lineRule="atLeast"/>
        <w:ind w:left="5685"/>
        <w:jc w:val="right"/>
        <w:rPr>
          <w:rFonts w:ascii="Verdana" w:eastAsia="Times New Roman" w:hAnsi="Verdana" w:cs="Times New Roman"/>
          <w:color w:val="333333"/>
          <w:sz w:val="15"/>
          <w:szCs w:val="15"/>
        </w:rPr>
      </w:pPr>
    </w:p>
    <w:p w14:paraId="6EC32AAC" w14:textId="1E4C5DD7"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64BD69BB" wp14:editId="344A37D3">
            <wp:extent cx="104775" cy="85725"/>
            <wp:effectExtent l="0" t="0" r="9525" b="9525"/>
            <wp:docPr id="17" name="תמונה 17" descr="Post">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st">
                      <a:hlinkClick r:id="rId13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40" w:history="1">
        <w:r w:rsidRPr="00C441AA">
          <w:rPr>
            <w:rFonts w:ascii="Verdana" w:eastAsia="Times New Roman" w:hAnsi="Verdana" w:cs="Times New Roman"/>
            <w:b/>
            <w:bCs/>
            <w:color w:val="008000"/>
            <w:sz w:val="15"/>
            <w:szCs w:val="15"/>
            <w:u w:val="single"/>
          </w:rPr>
          <w:t>Breadknife</w:t>
        </w:r>
      </w:hyperlink>
      <w:r w:rsidRPr="00C441AA">
        <w:rPr>
          <w:rFonts w:ascii="Verdana" w:eastAsia="Times New Roman" w:hAnsi="Verdana" w:cs="Times New Roman"/>
          <w:color w:val="333333"/>
          <w:sz w:val="15"/>
          <w:szCs w:val="15"/>
        </w:rPr>
        <w:t> » Fri Jan 17, 2014 12:43 pm</w:t>
      </w:r>
    </w:p>
    <w:p w14:paraId="5048F86D"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lastRenderedPageBreak/>
        <w:t>And here was me thinking that an </w:t>
      </w:r>
      <w:r w:rsidRPr="00C441AA">
        <w:rPr>
          <w:rFonts w:ascii="Trebuchet MS" w:eastAsia="Times New Roman" w:hAnsi="Trebuchet MS" w:cs="Times New Roman"/>
          <w:i/>
          <w:iCs/>
          <w:color w:val="333333"/>
          <w:sz w:val="20"/>
          <w:szCs w:val="20"/>
        </w:rPr>
        <w:t>actual</w:t>
      </w:r>
      <w:r w:rsidRPr="00C441AA">
        <w:rPr>
          <w:rFonts w:ascii="Trebuchet MS" w:eastAsia="Times New Roman" w:hAnsi="Trebuchet MS" w:cs="Times New Roman"/>
          <w:color w:val="333333"/>
          <w:sz w:val="20"/>
          <w:szCs w:val="20"/>
        </w:rPr>
        <w:t> 3301-year-cycle Cicada colony has surfaced, on cue. (With serious questions about how the previous occasion(s) were recorded and thus known about, among other things.)</w:t>
      </w: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It appears that might knowledge of recent Internet Phenomena is about on a par with that expected by </w:t>
      </w:r>
      <w:r w:rsidRPr="00C441AA">
        <w:rPr>
          <w:rFonts w:ascii="Trebuchet MS" w:eastAsia="Times New Roman" w:hAnsi="Trebuchet MS" w:cs="Times New Roman"/>
          <w:i/>
          <w:iCs/>
          <w:color w:val="333333"/>
          <w:sz w:val="20"/>
          <w:szCs w:val="20"/>
        </w:rPr>
        <w:t>any</w:t>
      </w:r>
      <w:r w:rsidRPr="00C441AA">
        <w:rPr>
          <w:rFonts w:ascii="Trebuchet MS" w:eastAsia="Times New Roman" w:hAnsi="Trebuchet MS" w:cs="Times New Roman"/>
          <w:color w:val="333333"/>
          <w:sz w:val="20"/>
          <w:szCs w:val="20"/>
        </w:rPr>
        <w:t> prime-number-bound insect population.</w:t>
      </w:r>
    </w:p>
    <w:p w14:paraId="1A6F55D3"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i/>
          <w:iCs/>
          <w:color w:val="333333"/>
          <w:sz w:val="17"/>
          <w:szCs w:val="17"/>
        </w:rPr>
        <w:t>Ceci n'est pas une griffe.</w:t>
      </w:r>
    </w:p>
    <w:p w14:paraId="3C3C4C88"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41" w:anchor="wrap" w:tooltip="Top" w:history="1">
        <w:r w:rsidRPr="00C441AA">
          <w:rPr>
            <w:rFonts w:ascii="Verdana" w:eastAsia="Times New Roman" w:hAnsi="Verdana" w:cs="Times New Roman"/>
            <w:color w:val="008000"/>
            <w:spacing w:val="15000"/>
            <w:sz w:val="15"/>
            <w:szCs w:val="15"/>
            <w:u w:val="single"/>
          </w:rPr>
          <w:t>Top</w:t>
        </w:r>
      </w:hyperlink>
    </w:p>
    <w:p w14:paraId="7050BED1" w14:textId="680012A1"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518E16D4" wp14:editId="24262FAF">
            <wp:extent cx="1019175" cy="676275"/>
            <wp:effectExtent l="0" t="0" r="9525" b="9525"/>
            <wp:docPr id="16" name="תמונה 16" descr="User avatar">
              <a:hlinkClick xmlns:a="http://schemas.openxmlformats.org/drawingml/2006/main" r:id="rId29" tooltip="&quot;View nation: Shnercropol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avatar">
                      <a:hlinkClick r:id="rId29" tooltip="&quot;View nation: Shnercropoli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42" w:history="1">
        <w:r w:rsidRPr="00C441AA">
          <w:rPr>
            <w:rFonts w:ascii="Verdana" w:eastAsia="Times New Roman" w:hAnsi="Verdana" w:cs="Times New Roman"/>
            <w:b/>
            <w:bCs/>
            <w:color w:val="008000"/>
            <w:sz w:val="15"/>
            <w:szCs w:val="15"/>
            <w:u w:val="single"/>
          </w:rPr>
          <w:t>Shnercropolis</w:t>
        </w:r>
      </w:hyperlink>
    </w:p>
    <w:p w14:paraId="64B547B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Powerbroker</w:t>
      </w:r>
    </w:p>
    <w:p w14:paraId="198D37F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59A985BA"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9391</w:t>
      </w:r>
    </w:p>
    <w:p w14:paraId="577C1FD6"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30, 2010</w:t>
      </w:r>
    </w:p>
    <w:p w14:paraId="4FDE4AD4"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1DE98B0C" w14:textId="77777777" w:rsidR="00C441AA" w:rsidRPr="00C441AA" w:rsidRDefault="00C441AA" w:rsidP="00C441AA">
      <w:pPr>
        <w:numPr>
          <w:ilvl w:val="0"/>
          <w:numId w:val="21"/>
        </w:numPr>
        <w:shd w:val="clear" w:color="auto" w:fill="F5F7F4"/>
        <w:spacing w:after="0" w:line="355" w:lineRule="atLeast"/>
        <w:ind w:left="5685"/>
        <w:jc w:val="right"/>
        <w:rPr>
          <w:rFonts w:ascii="Verdana" w:eastAsia="Times New Roman" w:hAnsi="Verdana" w:cs="Times New Roman"/>
          <w:color w:val="333333"/>
          <w:sz w:val="15"/>
          <w:szCs w:val="15"/>
        </w:rPr>
      </w:pPr>
    </w:p>
    <w:p w14:paraId="238811A5" w14:textId="46A7C935"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530EB26F" wp14:editId="724B1D16">
            <wp:extent cx="104775" cy="85725"/>
            <wp:effectExtent l="0" t="0" r="9525" b="9525"/>
            <wp:docPr id="15" name="תמונה 15" descr="Post">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ost">
                      <a:hlinkClick r:id="rId143"/>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44" w:history="1">
        <w:r w:rsidRPr="00C441AA">
          <w:rPr>
            <w:rFonts w:ascii="Verdana" w:eastAsia="Times New Roman" w:hAnsi="Verdana" w:cs="Times New Roman"/>
            <w:b/>
            <w:bCs/>
            <w:color w:val="008000"/>
            <w:sz w:val="15"/>
            <w:szCs w:val="15"/>
            <w:u w:val="single"/>
          </w:rPr>
          <w:t>Shnercropolis</w:t>
        </w:r>
      </w:hyperlink>
      <w:r w:rsidRPr="00C441AA">
        <w:rPr>
          <w:rFonts w:ascii="Verdana" w:eastAsia="Times New Roman" w:hAnsi="Verdana" w:cs="Times New Roman"/>
          <w:color w:val="333333"/>
          <w:sz w:val="15"/>
          <w:szCs w:val="15"/>
        </w:rPr>
        <w:t> » Fri Jan 17, 2014 2:18 pm</w:t>
      </w:r>
    </w:p>
    <w:p w14:paraId="3619A8F4"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greed and death </w:t>
      </w:r>
      <w:hyperlink r:id="rId145" w:anchor="p18432051"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p>
    <w:p w14:paraId="11737375" w14:textId="77777777" w:rsidR="00C441AA" w:rsidRPr="00C441AA" w:rsidRDefault="00C441AA" w:rsidP="00C441AA">
      <w:pPr>
        <w:shd w:val="clear" w:color="auto" w:fill="EFEED9"/>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Vicious Debaters </w:t>
      </w:r>
      <w:hyperlink r:id="rId146" w:anchor="p18423504"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One of two things</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1. Hacker group recruiting</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2. Internet trolls roaming the web for lulz, using semi-random puzzles to make people think they're doing something important</w:t>
      </w:r>
    </w:p>
    <w:p w14:paraId="152108AD"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color w:val="333333"/>
          <w:sz w:val="19"/>
          <w:szCs w:val="19"/>
        </w:rPr>
        <w:br/>
        <w:t>You can download free songs and movies by breaking their codes.</w:t>
      </w:r>
    </w:p>
    <w:p w14:paraId="2F569F07"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or, you know, with bittorrent or GNUnet.</w:t>
      </w:r>
    </w:p>
    <w:p w14:paraId="291FA2A4"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it is my firm belief that I should never have to justify my beliefs.</w:t>
      </w:r>
    </w:p>
    <w:p w14:paraId="3DAF31EA"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47" w:anchor="wrap" w:tooltip="Top" w:history="1">
        <w:r w:rsidRPr="00C441AA">
          <w:rPr>
            <w:rFonts w:ascii="Verdana" w:eastAsia="Times New Roman" w:hAnsi="Verdana" w:cs="Times New Roman"/>
            <w:color w:val="008000"/>
            <w:spacing w:val="15000"/>
            <w:sz w:val="15"/>
            <w:szCs w:val="15"/>
            <w:u w:val="single"/>
          </w:rPr>
          <w:t>Top</w:t>
        </w:r>
      </w:hyperlink>
    </w:p>
    <w:p w14:paraId="051AAAAA" w14:textId="2F43CE9B"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75E029FB" wp14:editId="6826B03C">
            <wp:extent cx="1019175" cy="676275"/>
            <wp:effectExtent l="0" t="0" r="9525" b="9525"/>
            <wp:docPr id="14" name="תמונה 14" descr="User avatar">
              <a:hlinkClick xmlns:a="http://schemas.openxmlformats.org/drawingml/2006/main" r:id="rId29" tooltip="&quot;View nation: Shnercropol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avatar">
                      <a:hlinkClick r:id="rId29" tooltip="&quot;View nation: Shnercropoli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48" w:history="1">
        <w:r w:rsidRPr="00C441AA">
          <w:rPr>
            <w:rFonts w:ascii="Verdana" w:eastAsia="Times New Roman" w:hAnsi="Verdana" w:cs="Times New Roman"/>
            <w:b/>
            <w:bCs/>
            <w:color w:val="008000"/>
            <w:sz w:val="15"/>
            <w:szCs w:val="15"/>
            <w:u w:val="single"/>
          </w:rPr>
          <w:t>Shnercropolis</w:t>
        </w:r>
      </w:hyperlink>
    </w:p>
    <w:p w14:paraId="6B11E843"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Powerbroker</w:t>
      </w:r>
    </w:p>
    <w:p w14:paraId="29084E7F"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bookmarkStart w:id="3" w:name="_GoBack"/>
      <w:bookmarkEnd w:id="3"/>
    </w:p>
    <w:p w14:paraId="3EB8373A"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9391</w:t>
      </w:r>
    </w:p>
    <w:p w14:paraId="3C2B84C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30, 2010</w:t>
      </w:r>
    </w:p>
    <w:p w14:paraId="6C91EF41"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35948175" w14:textId="77777777" w:rsidR="00C441AA" w:rsidRPr="00C441AA" w:rsidRDefault="00C441AA" w:rsidP="00C441AA">
      <w:pPr>
        <w:numPr>
          <w:ilvl w:val="0"/>
          <w:numId w:val="22"/>
        </w:numPr>
        <w:shd w:val="clear" w:color="auto" w:fill="FDFFFC"/>
        <w:spacing w:after="0" w:line="355" w:lineRule="atLeast"/>
        <w:ind w:left="5685"/>
        <w:jc w:val="right"/>
        <w:rPr>
          <w:rFonts w:ascii="Verdana" w:eastAsia="Times New Roman" w:hAnsi="Verdana" w:cs="Times New Roman"/>
          <w:color w:val="333333"/>
          <w:sz w:val="15"/>
          <w:szCs w:val="15"/>
        </w:rPr>
      </w:pPr>
    </w:p>
    <w:p w14:paraId="1D372E43" w14:textId="535AB06C"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3B78456" wp14:editId="68E5CF9D">
            <wp:extent cx="104775" cy="85725"/>
            <wp:effectExtent l="0" t="0" r="9525" b="9525"/>
            <wp:docPr id="13" name="תמונה 13" descr="Post">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ost">
                      <a:hlinkClick r:id="rId14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50" w:history="1">
        <w:r w:rsidRPr="00C441AA">
          <w:rPr>
            <w:rFonts w:ascii="Verdana" w:eastAsia="Times New Roman" w:hAnsi="Verdana" w:cs="Times New Roman"/>
            <w:b/>
            <w:bCs/>
            <w:color w:val="008000"/>
            <w:sz w:val="15"/>
            <w:szCs w:val="15"/>
            <w:u w:val="single"/>
          </w:rPr>
          <w:t>Shnercropolis</w:t>
        </w:r>
      </w:hyperlink>
      <w:r w:rsidRPr="00C441AA">
        <w:rPr>
          <w:rFonts w:ascii="Verdana" w:eastAsia="Times New Roman" w:hAnsi="Verdana" w:cs="Times New Roman"/>
          <w:color w:val="333333"/>
          <w:sz w:val="15"/>
          <w:szCs w:val="15"/>
        </w:rPr>
        <w:t> » Fri Jan 17, 2014 2:20 pm</w:t>
      </w:r>
    </w:p>
    <w:p w14:paraId="68F68220"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Breadknife </w:t>
      </w:r>
      <w:hyperlink r:id="rId151" w:anchor="p18433652"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And here was me thinking that an </w:t>
      </w:r>
      <w:r w:rsidRPr="00C441AA">
        <w:rPr>
          <w:rFonts w:ascii="Trebuchet MS" w:eastAsia="Times New Roman" w:hAnsi="Trebuchet MS" w:cs="Times New Roman"/>
          <w:i/>
          <w:iCs/>
          <w:color w:val="333333"/>
          <w:sz w:val="19"/>
          <w:szCs w:val="19"/>
        </w:rPr>
        <w:t>actual</w:t>
      </w:r>
      <w:r w:rsidRPr="00C441AA">
        <w:rPr>
          <w:rFonts w:ascii="Trebuchet MS" w:eastAsia="Times New Roman" w:hAnsi="Trebuchet MS" w:cs="Times New Roman"/>
          <w:color w:val="333333"/>
          <w:sz w:val="19"/>
          <w:szCs w:val="19"/>
        </w:rPr>
        <w:t> 3301-year-cycle Cicada colony has surfaced, on cue. (With serious questions about how the previous occasion(s) were recorded and thus known about, among other things.)</w:t>
      </w:r>
      <w:r w:rsidRPr="00C441AA">
        <w:rPr>
          <w:rFonts w:ascii="Trebuchet MS" w:eastAsia="Times New Roman" w:hAnsi="Trebuchet MS" w:cs="Times New Roman"/>
          <w:color w:val="333333"/>
          <w:sz w:val="19"/>
          <w:szCs w:val="19"/>
        </w:rPr>
        <w:br/>
      </w:r>
      <w:r w:rsidRPr="00C441AA">
        <w:rPr>
          <w:rFonts w:ascii="Trebuchet MS" w:eastAsia="Times New Roman" w:hAnsi="Trebuchet MS" w:cs="Times New Roman"/>
          <w:color w:val="333333"/>
          <w:sz w:val="19"/>
          <w:szCs w:val="19"/>
        </w:rPr>
        <w:br/>
        <w:t>It appears that might knowledge of recent Internet Phenomena is about on a par with that expected by </w:t>
      </w:r>
      <w:r w:rsidRPr="00C441AA">
        <w:rPr>
          <w:rFonts w:ascii="Trebuchet MS" w:eastAsia="Times New Roman" w:hAnsi="Trebuchet MS" w:cs="Times New Roman"/>
          <w:i/>
          <w:iCs/>
          <w:color w:val="333333"/>
          <w:sz w:val="19"/>
          <w:szCs w:val="19"/>
        </w:rPr>
        <w:t>any</w:t>
      </w:r>
      <w:r w:rsidRPr="00C441AA">
        <w:rPr>
          <w:rFonts w:ascii="Trebuchet MS" w:eastAsia="Times New Roman" w:hAnsi="Trebuchet MS" w:cs="Times New Roman"/>
          <w:color w:val="333333"/>
          <w:sz w:val="19"/>
          <w:szCs w:val="19"/>
        </w:rPr>
        <w:t> prime-number-bound insect population.</w:t>
      </w:r>
    </w:p>
    <w:p w14:paraId="53EAF1E5"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That's exactly what I thought as well!</w:t>
      </w:r>
    </w:p>
    <w:p w14:paraId="774ECA16"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it is my firm belief that I should never have to justify my beliefs.</w:t>
      </w:r>
    </w:p>
    <w:p w14:paraId="24AB9D6A"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52" w:anchor="wrap" w:tooltip="Top" w:history="1">
        <w:r w:rsidRPr="00C441AA">
          <w:rPr>
            <w:rFonts w:ascii="Verdana" w:eastAsia="Times New Roman" w:hAnsi="Verdana" w:cs="Times New Roman"/>
            <w:color w:val="008000"/>
            <w:spacing w:val="15000"/>
            <w:sz w:val="15"/>
            <w:szCs w:val="15"/>
            <w:u w:val="single"/>
          </w:rPr>
          <w:t>Top</w:t>
        </w:r>
      </w:hyperlink>
    </w:p>
    <w:p w14:paraId="66C2A2E1" w14:textId="782C7FAC"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225C9E5A" wp14:editId="6A3B189F">
            <wp:extent cx="1019175" cy="676275"/>
            <wp:effectExtent l="0" t="0" r="9525" b="9525"/>
            <wp:docPr id="12" name="תמונה 12" descr="User avatar">
              <a:hlinkClick xmlns:a="http://schemas.openxmlformats.org/drawingml/2006/main" r:id="rId153" tooltip="&quot;View nation: Elanahe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avatar">
                      <a:hlinkClick r:id="rId153" tooltip="&quot;View nation: Elanahei&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54" w:history="1">
        <w:r w:rsidRPr="00C441AA">
          <w:rPr>
            <w:rFonts w:ascii="Verdana" w:eastAsia="Times New Roman" w:hAnsi="Verdana" w:cs="Times New Roman"/>
            <w:b/>
            <w:bCs/>
            <w:color w:val="008000"/>
            <w:sz w:val="15"/>
            <w:szCs w:val="15"/>
            <w:u w:val="single"/>
          </w:rPr>
          <w:t>Elanahei</w:t>
        </w:r>
      </w:hyperlink>
    </w:p>
    <w:p w14:paraId="53EF747E"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Civil Servant</w:t>
      </w:r>
    </w:p>
    <w:p w14:paraId="2454EF0D"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6963811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8</w:t>
      </w:r>
    </w:p>
    <w:p w14:paraId="295B3D9F"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Jan 05, 2014</w:t>
      </w:r>
    </w:p>
    <w:p w14:paraId="2C57CB70"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3F2456E3" w14:textId="77777777" w:rsidR="00C441AA" w:rsidRPr="00C441AA" w:rsidRDefault="00C441AA" w:rsidP="00C441AA">
      <w:pPr>
        <w:numPr>
          <w:ilvl w:val="0"/>
          <w:numId w:val="23"/>
        </w:numPr>
        <w:shd w:val="clear" w:color="auto" w:fill="F5F7F4"/>
        <w:spacing w:after="0" w:line="355" w:lineRule="atLeast"/>
        <w:ind w:left="5685"/>
        <w:jc w:val="right"/>
        <w:rPr>
          <w:rFonts w:ascii="Verdana" w:eastAsia="Times New Roman" w:hAnsi="Verdana" w:cs="Times New Roman"/>
          <w:color w:val="333333"/>
          <w:sz w:val="15"/>
          <w:szCs w:val="15"/>
        </w:rPr>
      </w:pPr>
    </w:p>
    <w:p w14:paraId="70261C14" w14:textId="57D0D6B0"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5633A4A2" wp14:editId="6A0B8A98">
            <wp:extent cx="104775" cy="85725"/>
            <wp:effectExtent l="0" t="0" r="9525" b="9525"/>
            <wp:docPr id="11" name="תמונה 11" descr="Post">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ost">
                      <a:hlinkClick r:id="rId15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56" w:history="1">
        <w:r w:rsidRPr="00C441AA">
          <w:rPr>
            <w:rFonts w:ascii="Verdana" w:eastAsia="Times New Roman" w:hAnsi="Verdana" w:cs="Times New Roman"/>
            <w:b/>
            <w:bCs/>
            <w:color w:val="008000"/>
            <w:sz w:val="15"/>
            <w:szCs w:val="15"/>
            <w:u w:val="single"/>
          </w:rPr>
          <w:t>Elanahei</w:t>
        </w:r>
      </w:hyperlink>
      <w:r w:rsidRPr="00C441AA">
        <w:rPr>
          <w:rFonts w:ascii="Verdana" w:eastAsia="Times New Roman" w:hAnsi="Verdana" w:cs="Times New Roman"/>
          <w:color w:val="333333"/>
          <w:sz w:val="15"/>
          <w:szCs w:val="15"/>
        </w:rPr>
        <w:t> » Fri Jan 17, 2014 2:37 pm</w:t>
      </w:r>
    </w:p>
    <w:p w14:paraId="01100E66"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Estado Paulista </w:t>
      </w:r>
      <w:hyperlink r:id="rId157" w:anchor="p18431900"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People actually give a fuck about them?</w:t>
      </w:r>
    </w:p>
    <w:p w14:paraId="60051E84"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t>Yes. Wow! Sometimes people care about things that you're not interested in.</w:t>
      </w:r>
    </w:p>
    <w:p w14:paraId="3F70A863"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58" w:anchor="wrap" w:tooltip="Top" w:history="1">
        <w:r w:rsidRPr="00C441AA">
          <w:rPr>
            <w:rFonts w:ascii="Verdana" w:eastAsia="Times New Roman" w:hAnsi="Verdana" w:cs="Times New Roman"/>
            <w:color w:val="008000"/>
            <w:spacing w:val="15000"/>
            <w:sz w:val="15"/>
            <w:szCs w:val="15"/>
            <w:u w:val="single"/>
          </w:rPr>
          <w:t>Top</w:t>
        </w:r>
      </w:hyperlink>
    </w:p>
    <w:p w14:paraId="5FF8BBA0" w14:textId="0C686A5E"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163FAEB3" wp14:editId="016EA2CE">
            <wp:extent cx="4076700" cy="2705100"/>
            <wp:effectExtent l="0" t="0" r="0" b="0"/>
            <wp:docPr id="10" name="תמונה 10" descr="User avatar">
              <a:hlinkClick xmlns:a="http://schemas.openxmlformats.org/drawingml/2006/main" r:id="rId159" tooltip="&quot;View nation: Dumb Ideolog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avatar">
                      <a:hlinkClick r:id="rId159" tooltip="&quot;View nation: Dumb Ideologies&quot;"/>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076700" cy="2705100"/>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61" w:history="1">
        <w:r w:rsidRPr="00C441AA">
          <w:rPr>
            <w:rFonts w:ascii="Verdana" w:eastAsia="Times New Roman" w:hAnsi="Verdana" w:cs="Times New Roman"/>
            <w:b/>
            <w:bCs/>
            <w:color w:val="008000"/>
            <w:sz w:val="15"/>
            <w:szCs w:val="15"/>
            <w:u w:val="single"/>
          </w:rPr>
          <w:t>Dumb Ideologies</w:t>
        </w:r>
      </w:hyperlink>
    </w:p>
    <w:p w14:paraId="6442C4E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lastRenderedPageBreak/>
        <w:t>Post Czar</w:t>
      </w:r>
    </w:p>
    <w:p w14:paraId="70890C0A"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549FBCF7"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44044</w:t>
      </w:r>
    </w:p>
    <w:p w14:paraId="0F2127C6"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Sep 30, 2007</w:t>
      </w:r>
    </w:p>
    <w:p w14:paraId="05FF9AD2"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Mother Knows Best State</w:t>
      </w:r>
    </w:p>
    <w:p w14:paraId="39E30D22" w14:textId="77777777" w:rsidR="00C441AA" w:rsidRPr="00C441AA" w:rsidRDefault="00C441AA" w:rsidP="00C441AA">
      <w:pPr>
        <w:numPr>
          <w:ilvl w:val="0"/>
          <w:numId w:val="24"/>
        </w:numPr>
        <w:shd w:val="clear" w:color="auto" w:fill="FDFFFC"/>
        <w:spacing w:after="0" w:line="355" w:lineRule="atLeast"/>
        <w:ind w:left="5685"/>
        <w:jc w:val="right"/>
        <w:rPr>
          <w:rFonts w:ascii="Verdana" w:eastAsia="Times New Roman" w:hAnsi="Verdana" w:cs="Times New Roman"/>
          <w:color w:val="333333"/>
          <w:sz w:val="15"/>
          <w:szCs w:val="15"/>
        </w:rPr>
      </w:pPr>
    </w:p>
    <w:p w14:paraId="567B9696" w14:textId="64C4DAB0"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241DC652" wp14:editId="68AD8B46">
            <wp:extent cx="104775" cy="85725"/>
            <wp:effectExtent l="0" t="0" r="9525" b="9525"/>
            <wp:docPr id="9" name="תמונה 9" descr="Post">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ost">
                      <a:hlinkClick r:id="rId16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63" w:history="1">
        <w:r w:rsidRPr="00C441AA">
          <w:rPr>
            <w:rFonts w:ascii="Verdana" w:eastAsia="Times New Roman" w:hAnsi="Verdana" w:cs="Times New Roman"/>
            <w:b/>
            <w:bCs/>
            <w:color w:val="008000"/>
            <w:sz w:val="15"/>
            <w:szCs w:val="15"/>
            <w:u w:val="single"/>
          </w:rPr>
          <w:t>Dumb Ideologies</w:t>
        </w:r>
      </w:hyperlink>
      <w:r w:rsidRPr="00C441AA">
        <w:rPr>
          <w:rFonts w:ascii="Verdana" w:eastAsia="Times New Roman" w:hAnsi="Verdana" w:cs="Times New Roman"/>
          <w:color w:val="333333"/>
          <w:sz w:val="15"/>
          <w:szCs w:val="15"/>
        </w:rPr>
        <w:t> » Fri Jan 17, 2014 2:39 pm</w:t>
      </w:r>
    </w:p>
    <w:p w14:paraId="5E4CCC09"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Bulgar Rouge </w:t>
      </w:r>
      <w:hyperlink r:id="rId164" w:anchor="p18433368"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Still doesn't beat the skyquakes. Officially the creepiest thing out there.</w:t>
      </w:r>
    </w:p>
    <w:p w14:paraId="433C636A" w14:textId="77777777"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Please, darling. Those are </w:t>
      </w:r>
      <w:r w:rsidRPr="00C441AA">
        <w:rPr>
          <w:rFonts w:ascii="Trebuchet MS" w:eastAsia="Times New Roman" w:hAnsi="Trebuchet MS" w:cs="Times New Roman"/>
          <w:i/>
          <w:iCs/>
          <w:color w:val="333333"/>
          <w:sz w:val="20"/>
          <w:szCs w:val="20"/>
        </w:rPr>
        <w:t>so</w:t>
      </w:r>
      <w:r w:rsidRPr="00C441AA">
        <w:rPr>
          <w:rFonts w:ascii="Trebuchet MS" w:eastAsia="Times New Roman" w:hAnsi="Trebuchet MS" w:cs="Times New Roman"/>
          <w:color w:val="333333"/>
          <w:sz w:val="20"/>
          <w:szCs w:val="20"/>
        </w:rPr>
        <w:t> 2012.</w:t>
      </w:r>
    </w:p>
    <w:p w14:paraId="7EBEB3CB"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C8CEEA"/>
          <w:sz w:val="17"/>
          <w:szCs w:val="17"/>
        </w:rPr>
      </w:pPr>
      <w:r w:rsidRPr="00C441AA">
        <w:rPr>
          <w:rFonts w:ascii="Verdana" w:eastAsia="Times New Roman" w:hAnsi="Verdana" w:cs="Times New Roman"/>
          <w:color w:val="C8CEEA"/>
          <w:sz w:val="17"/>
          <w:szCs w:val="17"/>
        </w:rPr>
        <w:t>T</w:t>
      </w:r>
      <w:r w:rsidRPr="00C441AA">
        <w:rPr>
          <w:rFonts w:ascii="Arial" w:eastAsia="Times New Roman" w:hAnsi="Arial" w:cs="Arial"/>
          <w:color w:val="C8CEEA"/>
          <w:sz w:val="17"/>
          <w:szCs w:val="17"/>
        </w:rPr>
        <w:t>ʜᴇ</w:t>
      </w:r>
      <w:r w:rsidRPr="00C441AA">
        <w:rPr>
          <w:rFonts w:ascii="Verdana" w:eastAsia="Times New Roman" w:hAnsi="Verdana" w:cs="Times New Roman"/>
          <w:color w:val="C8CEEA"/>
          <w:sz w:val="17"/>
          <w:szCs w:val="17"/>
        </w:rPr>
        <w:t xml:space="preserve"> F</w:t>
      </w:r>
      <w:r w:rsidRPr="00C441AA">
        <w:rPr>
          <w:rFonts w:ascii="Arial" w:eastAsia="Times New Roman" w:hAnsi="Arial" w:cs="Arial"/>
          <w:color w:val="C8CEEA"/>
          <w:sz w:val="17"/>
          <w:szCs w:val="17"/>
        </w:rPr>
        <w:t>ᴇɴᴄᴇ</w:t>
      </w:r>
      <w:r w:rsidRPr="00C441AA">
        <w:rPr>
          <w:rFonts w:ascii="Verdana" w:eastAsia="Times New Roman" w:hAnsi="Verdana" w:cs="Times New Roman"/>
          <w:color w:val="C8CEEA"/>
          <w:sz w:val="17"/>
          <w:szCs w:val="17"/>
        </w:rPr>
        <w:t>-B</w:t>
      </w:r>
      <w:r w:rsidRPr="00C441AA">
        <w:rPr>
          <w:rFonts w:ascii="Arial" w:eastAsia="Times New Roman" w:hAnsi="Arial" w:cs="Arial"/>
          <w:color w:val="C8CEEA"/>
          <w:sz w:val="17"/>
          <w:szCs w:val="17"/>
        </w:rPr>
        <w:t>ᴜʀɴɪɴɢ</w:t>
      </w:r>
      <w:r w:rsidRPr="00C441AA">
        <w:rPr>
          <w:rFonts w:ascii="Verdana" w:eastAsia="Times New Roman" w:hAnsi="Verdana" w:cs="Times New Roman"/>
          <w:color w:val="C8CEEA"/>
          <w:sz w:val="17"/>
          <w:szCs w:val="17"/>
        </w:rPr>
        <w:t xml:space="preserve"> R</w:t>
      </w:r>
      <w:r w:rsidRPr="00C441AA">
        <w:rPr>
          <w:rFonts w:ascii="Arial" w:eastAsia="Times New Roman" w:hAnsi="Arial" w:cs="Arial"/>
          <w:color w:val="C8CEEA"/>
          <w:sz w:val="17"/>
          <w:szCs w:val="17"/>
        </w:rPr>
        <w:t>ᴀʙʙʟᴇ</w:t>
      </w:r>
      <w:r w:rsidRPr="00C441AA">
        <w:rPr>
          <w:rFonts w:ascii="Verdana" w:eastAsia="Times New Roman" w:hAnsi="Verdana" w:cs="Times New Roman"/>
          <w:color w:val="C8CEEA"/>
          <w:sz w:val="17"/>
          <w:szCs w:val="17"/>
        </w:rPr>
        <w:t xml:space="preserve"> </w:t>
      </w:r>
      <w:r w:rsidRPr="00C441AA">
        <w:rPr>
          <w:rFonts w:ascii="Arial" w:eastAsia="Times New Roman" w:hAnsi="Arial" w:cs="Arial"/>
          <w:color w:val="C8CEEA"/>
          <w:sz w:val="17"/>
          <w:szCs w:val="17"/>
        </w:rPr>
        <w:t>ᴏ</w:t>
      </w:r>
      <w:r w:rsidRPr="00C441AA">
        <w:rPr>
          <w:rFonts w:ascii="Verdana" w:eastAsia="Times New Roman" w:hAnsi="Verdana" w:cs="Verdana"/>
          <w:color w:val="C8CEEA"/>
          <w:sz w:val="17"/>
          <w:szCs w:val="17"/>
        </w:rPr>
        <w:t>ꜰ</w:t>
      </w:r>
      <w:r w:rsidRPr="00C441AA">
        <w:rPr>
          <w:rFonts w:ascii="Verdana" w:eastAsia="Times New Roman" w:hAnsi="Verdana" w:cs="Times New Roman"/>
          <w:color w:val="C8CEEA"/>
          <w:sz w:val="17"/>
          <w:szCs w:val="17"/>
        </w:rPr>
        <w:t xml:space="preserve"> D</w:t>
      </w:r>
      <w:r w:rsidRPr="00C441AA">
        <w:rPr>
          <w:rFonts w:ascii="Arial" w:eastAsia="Times New Roman" w:hAnsi="Arial" w:cs="Arial"/>
          <w:color w:val="C8CEEA"/>
          <w:sz w:val="17"/>
          <w:szCs w:val="17"/>
        </w:rPr>
        <w:t>ᴜᴍʙ</w:t>
      </w:r>
      <w:r w:rsidRPr="00C441AA">
        <w:rPr>
          <w:rFonts w:ascii="Verdana" w:eastAsia="Times New Roman" w:hAnsi="Verdana" w:cs="Times New Roman"/>
          <w:color w:val="C8CEEA"/>
          <w:sz w:val="17"/>
          <w:szCs w:val="17"/>
        </w:rPr>
        <w:t xml:space="preserve"> I</w:t>
      </w:r>
      <w:r w:rsidRPr="00C441AA">
        <w:rPr>
          <w:rFonts w:ascii="Arial" w:eastAsia="Times New Roman" w:hAnsi="Arial" w:cs="Arial"/>
          <w:color w:val="C8CEEA"/>
          <w:sz w:val="17"/>
          <w:szCs w:val="17"/>
        </w:rPr>
        <w:t>ᴅᴇᴏʟᴏɢɪᴇ</w:t>
      </w:r>
      <w:r w:rsidRPr="00C441AA">
        <w:rPr>
          <w:rFonts w:ascii="Verdana" w:eastAsia="Times New Roman" w:hAnsi="Verdana" w:cs="Times New Roman"/>
          <w:color w:val="C8CEEA"/>
          <w:sz w:val="17"/>
          <w:szCs w:val="17"/>
        </w:rPr>
        <w:t>s</w:t>
      </w:r>
      <w:r w:rsidRPr="00C441AA">
        <w:rPr>
          <w:rFonts w:ascii="Verdana" w:eastAsia="Times New Roman" w:hAnsi="Verdana" w:cs="Times New Roman"/>
          <w:color w:val="C8CEEA"/>
          <w:sz w:val="17"/>
          <w:szCs w:val="17"/>
        </w:rPr>
        <w:br/>
      </w:r>
      <w:r w:rsidRPr="00C441AA">
        <w:rPr>
          <w:rFonts w:ascii="Verdana" w:eastAsia="Times New Roman" w:hAnsi="Verdana" w:cs="Times New Roman"/>
          <w:color w:val="FFDAC1"/>
          <w:sz w:val="17"/>
          <w:szCs w:val="17"/>
        </w:rPr>
        <w:t>¸</w:t>
      </w:r>
      <w:r w:rsidRPr="00C441AA">
        <w:rPr>
          <w:rFonts w:ascii="Verdana" w:eastAsia="Times New Roman" w:hAnsi="Verdana" w:cs="Times New Roman"/>
          <w:color w:val="FFD9C0"/>
          <w:sz w:val="17"/>
          <w:szCs w:val="17"/>
        </w:rPr>
        <w:t>„</w:t>
      </w:r>
      <w:r w:rsidRPr="00C441AA">
        <w:rPr>
          <w:rFonts w:ascii="Verdana" w:eastAsia="Times New Roman" w:hAnsi="Verdana" w:cs="Times New Roman"/>
          <w:color w:val="FFD8C0"/>
          <w:sz w:val="17"/>
          <w:szCs w:val="17"/>
        </w:rPr>
        <w:t>¤</w:t>
      </w:r>
      <w:r w:rsidRPr="00C441AA">
        <w:rPr>
          <w:rFonts w:ascii="Verdana" w:eastAsia="Times New Roman" w:hAnsi="Verdana" w:cs="Times New Roman"/>
          <w:color w:val="FFD7BF"/>
          <w:sz w:val="17"/>
          <w:szCs w:val="17"/>
        </w:rPr>
        <w:t>*</w:t>
      </w:r>
      <w:r w:rsidRPr="00C441AA">
        <w:rPr>
          <w:rFonts w:ascii="Verdana" w:eastAsia="Times New Roman" w:hAnsi="Verdana" w:cs="Times New Roman"/>
          <w:color w:val="FFD6BF"/>
          <w:sz w:val="17"/>
          <w:szCs w:val="17"/>
        </w:rPr>
        <w:t>˜*</w:t>
      </w:r>
      <w:r w:rsidRPr="00C441AA">
        <w:rPr>
          <w:rFonts w:ascii="Verdana" w:eastAsia="Times New Roman" w:hAnsi="Verdana" w:cs="Times New Roman"/>
          <w:color w:val="FFD5BE"/>
          <w:sz w:val="17"/>
          <w:szCs w:val="17"/>
        </w:rPr>
        <w:t>¤</w:t>
      </w:r>
      <w:r w:rsidRPr="00C441AA">
        <w:rPr>
          <w:rFonts w:ascii="Verdana" w:eastAsia="Times New Roman" w:hAnsi="Verdana" w:cs="Times New Roman"/>
          <w:color w:val="FFD4BE"/>
          <w:sz w:val="17"/>
          <w:szCs w:val="17"/>
        </w:rPr>
        <w:t>„</w:t>
      </w:r>
      <w:r w:rsidRPr="00C441AA">
        <w:rPr>
          <w:rFonts w:ascii="Verdana" w:eastAsia="Times New Roman" w:hAnsi="Verdana" w:cs="Times New Roman"/>
          <w:color w:val="FFD3BE"/>
          <w:sz w:val="17"/>
          <w:szCs w:val="17"/>
        </w:rPr>
        <w:t>¸</w:t>
      </w:r>
      <w:r w:rsidRPr="00C441AA">
        <w:rPr>
          <w:rFonts w:ascii="Verdana" w:eastAsia="Times New Roman" w:hAnsi="Verdana" w:cs="Times New Roman"/>
          <w:color w:val="FFD3BD"/>
          <w:sz w:val="17"/>
          <w:szCs w:val="17"/>
        </w:rPr>
        <w:t>„</w:t>
      </w:r>
      <w:r w:rsidRPr="00C441AA">
        <w:rPr>
          <w:rFonts w:ascii="Verdana" w:eastAsia="Times New Roman" w:hAnsi="Verdana" w:cs="Times New Roman"/>
          <w:color w:val="FFD2BD"/>
          <w:sz w:val="17"/>
          <w:szCs w:val="17"/>
        </w:rPr>
        <w:t>¤</w:t>
      </w:r>
      <w:r w:rsidRPr="00C441AA">
        <w:rPr>
          <w:rFonts w:ascii="Verdana" w:eastAsia="Times New Roman" w:hAnsi="Verdana" w:cs="Times New Roman"/>
          <w:color w:val="FFD1BC"/>
          <w:sz w:val="17"/>
          <w:szCs w:val="17"/>
        </w:rPr>
        <w:t>*</w:t>
      </w:r>
      <w:r w:rsidRPr="00C441AA">
        <w:rPr>
          <w:rFonts w:ascii="Verdana" w:eastAsia="Times New Roman" w:hAnsi="Verdana" w:cs="Times New Roman"/>
          <w:color w:val="FFD0BC"/>
          <w:sz w:val="17"/>
          <w:szCs w:val="17"/>
        </w:rPr>
        <w:t>˜*</w:t>
      </w:r>
      <w:r w:rsidRPr="00C441AA">
        <w:rPr>
          <w:rFonts w:ascii="Verdana" w:eastAsia="Times New Roman" w:hAnsi="Verdana" w:cs="Times New Roman"/>
          <w:color w:val="FFCFBB"/>
          <w:sz w:val="17"/>
          <w:szCs w:val="17"/>
        </w:rPr>
        <w:t>¤</w:t>
      </w:r>
      <w:r w:rsidRPr="00C441AA">
        <w:rPr>
          <w:rFonts w:ascii="Verdana" w:eastAsia="Times New Roman" w:hAnsi="Verdana" w:cs="Times New Roman"/>
          <w:color w:val="FFCEBB"/>
          <w:sz w:val="17"/>
          <w:szCs w:val="17"/>
        </w:rPr>
        <w:t>„</w:t>
      </w:r>
      <w:r w:rsidRPr="00C441AA">
        <w:rPr>
          <w:rFonts w:ascii="Verdana" w:eastAsia="Times New Roman" w:hAnsi="Verdana" w:cs="Times New Roman"/>
          <w:color w:val="FFCDBB"/>
          <w:sz w:val="17"/>
          <w:szCs w:val="17"/>
        </w:rPr>
        <w: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CBA"/>
          <w:sz w:val="17"/>
          <w:szCs w:val="17"/>
        </w:rPr>
        <w:t>L</w:t>
      </w:r>
      <w:r w:rsidRPr="00C441AA">
        <w:rPr>
          <w:rFonts w:ascii="Verdana" w:eastAsia="Times New Roman" w:hAnsi="Verdana" w:cs="Times New Roman"/>
          <w:color w:val="FFCBB9"/>
          <w:sz w:val="17"/>
          <w:szCs w:val="17"/>
        </w:rPr>
        <w:t>e</w:t>
      </w:r>
      <w:r w:rsidRPr="00C441AA">
        <w:rPr>
          <w:rFonts w:ascii="Verdana" w:eastAsia="Times New Roman" w:hAnsi="Verdana" w:cs="Times New Roman"/>
          <w:color w:val="FFCAB9"/>
          <w:sz w:val="17"/>
          <w:szCs w:val="17"/>
        </w:rPr>
        <w:t>ft</w:t>
      </w:r>
      <w:r w:rsidRPr="00C441AA">
        <w:rPr>
          <w:rFonts w:ascii="Verdana" w:eastAsia="Times New Roman" w:hAnsi="Verdana" w:cs="Times New Roman"/>
          <w:color w:val="FFC9B8"/>
          <w:sz w:val="17"/>
          <w:szCs w:val="17"/>
        </w:rPr>
        <w:t>-</w:t>
      </w:r>
      <w:r w:rsidRPr="00C441AA">
        <w:rPr>
          <w:rFonts w:ascii="Verdana" w:eastAsia="Times New Roman" w:hAnsi="Verdana" w:cs="Times New Roman"/>
          <w:color w:val="FFC8B8"/>
          <w:sz w:val="17"/>
          <w:szCs w:val="17"/>
        </w:rPr>
        <w:t>w</w:t>
      </w:r>
      <w:r w:rsidRPr="00C441AA">
        <w:rPr>
          <w:rFonts w:ascii="Verdana" w:eastAsia="Times New Roman" w:hAnsi="Verdana" w:cs="Times New Roman"/>
          <w:color w:val="FFC7B8"/>
          <w:sz w:val="17"/>
          <w:szCs w:val="17"/>
        </w:rPr>
        <w:t>i</w:t>
      </w:r>
      <w:r w:rsidRPr="00C441AA">
        <w:rPr>
          <w:rFonts w:ascii="Verdana" w:eastAsia="Times New Roman" w:hAnsi="Verdana" w:cs="Times New Roman"/>
          <w:color w:val="FFC6B7"/>
          <w:sz w:val="17"/>
          <w:szCs w:val="17"/>
        </w:rPr>
        <w:t>ng</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4B6"/>
          <w:sz w:val="17"/>
          <w:szCs w:val="17"/>
        </w:rPr>
        <w:t>n</w:t>
      </w:r>
      <w:r w:rsidRPr="00C441AA">
        <w:rPr>
          <w:rFonts w:ascii="Verdana" w:eastAsia="Times New Roman" w:hAnsi="Verdana" w:cs="Times New Roman"/>
          <w:color w:val="FFC3B6"/>
          <w:sz w:val="17"/>
          <w:szCs w:val="17"/>
        </w:rPr>
        <w:t>a</w:t>
      </w:r>
      <w:r w:rsidRPr="00C441AA">
        <w:rPr>
          <w:rFonts w:ascii="Verdana" w:eastAsia="Times New Roman" w:hAnsi="Verdana" w:cs="Times New Roman"/>
          <w:color w:val="FFC3B5"/>
          <w:sz w:val="17"/>
          <w:szCs w:val="17"/>
        </w:rPr>
        <w:t>t</w:t>
      </w:r>
      <w:r w:rsidRPr="00C441AA">
        <w:rPr>
          <w:rFonts w:ascii="Verdana" w:eastAsia="Times New Roman" w:hAnsi="Verdana" w:cs="Times New Roman"/>
          <w:color w:val="FFC2B5"/>
          <w:sz w:val="17"/>
          <w:szCs w:val="17"/>
        </w:rPr>
        <w:t>i</w:t>
      </w:r>
      <w:r w:rsidRPr="00C441AA">
        <w:rPr>
          <w:rFonts w:ascii="Verdana" w:eastAsia="Times New Roman" w:hAnsi="Verdana" w:cs="Times New Roman"/>
          <w:color w:val="FFC1B5"/>
          <w:sz w:val="17"/>
          <w:szCs w:val="17"/>
        </w:rPr>
        <w:t>o</w:t>
      </w:r>
      <w:r w:rsidRPr="00C441AA">
        <w:rPr>
          <w:rFonts w:ascii="Verdana" w:eastAsia="Times New Roman" w:hAnsi="Verdana" w:cs="Times New Roman"/>
          <w:color w:val="FFC0B4"/>
          <w:sz w:val="17"/>
          <w:szCs w:val="17"/>
        </w:rPr>
        <w:t>na</w:t>
      </w:r>
      <w:r w:rsidRPr="00C441AA">
        <w:rPr>
          <w:rFonts w:ascii="Verdana" w:eastAsia="Times New Roman" w:hAnsi="Verdana" w:cs="Times New Roman"/>
          <w:color w:val="FFBFB4"/>
          <w:sz w:val="17"/>
          <w:szCs w:val="17"/>
        </w:rPr>
        <w:t>l</w:t>
      </w:r>
      <w:r w:rsidRPr="00C441AA">
        <w:rPr>
          <w:rFonts w:ascii="Verdana" w:eastAsia="Times New Roman" w:hAnsi="Verdana" w:cs="Times New Roman"/>
          <w:color w:val="FFBEB3"/>
          <w:sz w:val="17"/>
          <w:szCs w:val="17"/>
        </w:rPr>
        <w:t>i</w:t>
      </w:r>
      <w:r w:rsidRPr="00C441AA">
        <w:rPr>
          <w:rFonts w:ascii="Verdana" w:eastAsia="Times New Roman" w:hAnsi="Verdana" w:cs="Times New Roman"/>
          <w:color w:val="FFBDB3"/>
          <w:sz w:val="17"/>
          <w:szCs w:val="17"/>
        </w:rPr>
        <w:t>s</w:t>
      </w:r>
      <w:r w:rsidRPr="00C441AA">
        <w:rPr>
          <w:rFonts w:ascii="Verdana" w:eastAsia="Times New Roman" w:hAnsi="Verdana" w:cs="Times New Roman"/>
          <w:color w:val="FFBDB2"/>
          <w:sz w:val="17"/>
          <w:szCs w:val="17"/>
        </w:rPr>
        <w:t>m</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BB2"/>
          <w:sz w:val="17"/>
          <w:szCs w:val="17"/>
        </w:rPr>
        <w:t>w</w:t>
      </w:r>
      <w:r w:rsidRPr="00C441AA">
        <w:rPr>
          <w:rFonts w:ascii="Verdana" w:eastAsia="Times New Roman" w:hAnsi="Verdana" w:cs="Times New Roman"/>
          <w:color w:val="FFBAB1"/>
          <w:sz w:val="17"/>
          <w:szCs w:val="17"/>
        </w:rPr>
        <w:t>it</w:t>
      </w:r>
      <w:r w:rsidRPr="00C441AA">
        <w:rPr>
          <w:rFonts w:ascii="Verdana" w:eastAsia="Times New Roman" w:hAnsi="Verdana" w:cs="Times New Roman"/>
          <w:color w:val="FFB9B1"/>
          <w:sz w:val="17"/>
          <w:szCs w:val="17"/>
        </w:rPr>
        <w:t>h</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7B0"/>
          <w:sz w:val="17"/>
          <w:szCs w:val="17"/>
        </w:rPr>
        <w:t>a</w:t>
      </w:r>
      <w:r w:rsidRPr="00C441AA">
        <w:rPr>
          <w:rFonts w:ascii="Verdana" w:eastAsia="Times New Roman" w:hAnsi="Verdana" w:cs="Times New Roman"/>
          <w:color w:val="FFB6B0"/>
          <w:sz w:val="17"/>
          <w:szCs w:val="17"/>
        </w:rPr>
        <w:t>n</w:t>
      </w:r>
      <w:r w:rsidRPr="00C441AA">
        <w:rPr>
          <w:rFonts w:ascii="Verdana" w:eastAsia="Times New Roman" w:hAnsi="Verdana" w:cs="Times New Roman"/>
          <w:color w:val="FFB6AF"/>
          <w:sz w:val="17"/>
          <w:szCs w:val="17"/>
        </w:rPr>
        <w:t>i</w:t>
      </w:r>
      <w:r w:rsidRPr="00C441AA">
        <w:rPr>
          <w:rFonts w:ascii="Verdana" w:eastAsia="Times New Roman" w:hAnsi="Verdana" w:cs="Times New Roman"/>
          <w:color w:val="FFB5AF"/>
          <w:sz w:val="17"/>
          <w:szCs w:val="17"/>
        </w:rPr>
        <w:t>m</w:t>
      </w:r>
      <w:r w:rsidRPr="00C441AA">
        <w:rPr>
          <w:rFonts w:ascii="Verdana" w:eastAsia="Times New Roman" w:hAnsi="Verdana" w:cs="Times New Roman"/>
          <w:color w:val="FFB4AE"/>
          <w:sz w:val="17"/>
          <w:szCs w:val="17"/>
        </w:rPr>
        <w:t>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3AE"/>
          <w:sz w:val="17"/>
          <w:szCs w:val="17"/>
        </w:rPr>
        <w:t>c</w:t>
      </w:r>
      <w:r w:rsidRPr="00C441AA">
        <w:rPr>
          <w:rFonts w:ascii="Verdana" w:eastAsia="Times New Roman" w:hAnsi="Verdana" w:cs="Times New Roman"/>
          <w:color w:val="FFB2AD"/>
          <w:sz w:val="17"/>
          <w:szCs w:val="17"/>
        </w:rPr>
        <w:t>h</w:t>
      </w:r>
      <w:r w:rsidRPr="00C441AA">
        <w:rPr>
          <w:rFonts w:ascii="Verdana" w:eastAsia="Times New Roman" w:hAnsi="Verdana" w:cs="Times New Roman"/>
          <w:color w:val="FFB1AD"/>
          <w:sz w:val="17"/>
          <w:szCs w:val="17"/>
        </w:rPr>
        <w:t>a</w:t>
      </w:r>
      <w:r w:rsidRPr="00C441AA">
        <w:rPr>
          <w:rFonts w:ascii="Verdana" w:eastAsia="Times New Roman" w:hAnsi="Verdana" w:cs="Times New Roman"/>
          <w:color w:val="FFB0AD"/>
          <w:sz w:val="17"/>
          <w:szCs w:val="17"/>
        </w:rPr>
        <w:t>r</w:t>
      </w:r>
      <w:r w:rsidRPr="00C441AA">
        <w:rPr>
          <w:rFonts w:ascii="Verdana" w:eastAsia="Times New Roman" w:hAnsi="Verdana" w:cs="Times New Roman"/>
          <w:color w:val="FFB0AC"/>
          <w:sz w:val="17"/>
          <w:szCs w:val="17"/>
        </w:rPr>
        <w:t>a</w:t>
      </w:r>
      <w:r w:rsidRPr="00C441AA">
        <w:rPr>
          <w:rFonts w:ascii="Verdana" w:eastAsia="Times New Roman" w:hAnsi="Verdana" w:cs="Times New Roman"/>
          <w:color w:val="FFAFAC"/>
          <w:sz w:val="17"/>
          <w:szCs w:val="17"/>
        </w:rPr>
        <w:t>c</w:t>
      </w:r>
      <w:r w:rsidRPr="00C441AA">
        <w:rPr>
          <w:rFonts w:ascii="Verdana" w:eastAsia="Times New Roman" w:hAnsi="Verdana" w:cs="Times New Roman"/>
          <w:color w:val="FFAEAB"/>
          <w:sz w:val="17"/>
          <w:szCs w:val="17"/>
        </w:rPr>
        <w:t>t</w:t>
      </w:r>
      <w:r w:rsidRPr="00C441AA">
        <w:rPr>
          <w:rFonts w:ascii="Verdana" w:eastAsia="Times New Roman" w:hAnsi="Verdana" w:cs="Times New Roman"/>
          <w:color w:val="FFADAB"/>
          <w:sz w:val="17"/>
          <w:szCs w:val="17"/>
        </w:rPr>
        <w:t>er</w:t>
      </w:r>
      <w:r w:rsidRPr="00C441AA">
        <w:rPr>
          <w:rFonts w:ascii="Verdana" w:eastAsia="Times New Roman" w:hAnsi="Verdana" w:cs="Times New Roman"/>
          <w:color w:val="FFACAA"/>
          <w:sz w:val="17"/>
          <w:szCs w:val="17"/>
        </w:rPr>
        <w:t>i</w:t>
      </w:r>
      <w:r w:rsidRPr="00C441AA">
        <w:rPr>
          <w:rFonts w:ascii="Verdana" w:eastAsia="Times New Roman" w:hAnsi="Verdana" w:cs="Times New Roman"/>
          <w:color w:val="FFABAA"/>
          <w:sz w:val="17"/>
          <w:szCs w:val="17"/>
        </w:rPr>
        <w:t>s</w:t>
      </w:r>
      <w:r w:rsidRPr="00C441AA">
        <w:rPr>
          <w:rFonts w:ascii="Verdana" w:eastAsia="Times New Roman" w:hAnsi="Verdana" w:cs="Times New Roman"/>
          <w:color w:val="FFAAAA"/>
          <w:sz w:val="17"/>
          <w:szCs w:val="17"/>
        </w:rPr>
        <w:t>t</w:t>
      </w:r>
      <w:r w:rsidRPr="00C441AA">
        <w:rPr>
          <w:rFonts w:ascii="Verdana" w:eastAsia="Times New Roman" w:hAnsi="Verdana" w:cs="Times New Roman"/>
          <w:color w:val="FFAAA9"/>
          <w:sz w:val="17"/>
          <w:szCs w:val="17"/>
        </w:rPr>
        <w:t>i</w:t>
      </w:r>
      <w:r w:rsidRPr="00C441AA">
        <w:rPr>
          <w:rFonts w:ascii="Verdana" w:eastAsia="Times New Roman" w:hAnsi="Verdana" w:cs="Times New Roman"/>
          <w:color w:val="FFA9A9"/>
          <w:sz w:val="17"/>
          <w:szCs w:val="17"/>
        </w:rPr>
        <w:t>c</w:t>
      </w:r>
      <w:r w:rsidRPr="00C441AA">
        <w:rPr>
          <w:rFonts w:ascii="Verdana" w:eastAsia="Times New Roman" w:hAnsi="Verdana" w:cs="Times New Roman"/>
          <w:color w:val="FFA8A9"/>
          <w:sz w:val="17"/>
          <w:szCs w:val="17"/>
        </w:rPr>
        <w:t>s</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6A8"/>
          <w:sz w:val="17"/>
          <w:szCs w:val="17"/>
        </w:rPr>
        <w:t>¸</w:t>
      </w:r>
      <w:r w:rsidRPr="00C441AA">
        <w:rPr>
          <w:rFonts w:ascii="Verdana" w:eastAsia="Times New Roman" w:hAnsi="Verdana" w:cs="Times New Roman"/>
          <w:color w:val="FFA6A7"/>
          <w:sz w:val="17"/>
          <w:szCs w:val="17"/>
        </w:rPr>
        <w:t>„</w:t>
      </w:r>
      <w:r w:rsidRPr="00C441AA">
        <w:rPr>
          <w:rFonts w:ascii="Verdana" w:eastAsia="Times New Roman" w:hAnsi="Verdana" w:cs="Times New Roman"/>
          <w:color w:val="FFA5A7"/>
          <w:sz w:val="17"/>
          <w:szCs w:val="17"/>
        </w:rPr>
        <w:t>¤</w:t>
      </w:r>
      <w:r w:rsidRPr="00C441AA">
        <w:rPr>
          <w:rFonts w:ascii="Verdana" w:eastAsia="Times New Roman" w:hAnsi="Verdana" w:cs="Times New Roman"/>
          <w:color w:val="FFA4A7"/>
          <w:sz w:val="17"/>
          <w:szCs w:val="17"/>
        </w:rPr>
        <w:t>*</w:t>
      </w:r>
      <w:r w:rsidRPr="00C441AA">
        <w:rPr>
          <w:rFonts w:ascii="Verdana" w:eastAsia="Times New Roman" w:hAnsi="Verdana" w:cs="Times New Roman"/>
          <w:color w:val="FFA3A6"/>
          <w:sz w:val="17"/>
          <w:szCs w:val="17"/>
        </w:rPr>
        <w:t>˜*</w:t>
      </w:r>
      <w:r w:rsidRPr="00C441AA">
        <w:rPr>
          <w:rFonts w:ascii="Verdana" w:eastAsia="Times New Roman" w:hAnsi="Verdana" w:cs="Times New Roman"/>
          <w:color w:val="FFA2A6"/>
          <w:sz w:val="17"/>
          <w:szCs w:val="17"/>
        </w:rPr>
        <w:t>¤</w:t>
      </w:r>
      <w:r w:rsidRPr="00C441AA">
        <w:rPr>
          <w:rFonts w:ascii="Verdana" w:eastAsia="Times New Roman" w:hAnsi="Verdana" w:cs="Times New Roman"/>
          <w:color w:val="FFA1A5"/>
          <w:sz w:val="17"/>
          <w:szCs w:val="17"/>
        </w:rPr>
        <w:t>„</w:t>
      </w:r>
      <w:r w:rsidRPr="00C441AA">
        <w:rPr>
          <w:rFonts w:ascii="Verdana" w:eastAsia="Times New Roman" w:hAnsi="Verdana" w:cs="Times New Roman"/>
          <w:color w:val="FFA0A5"/>
          <w:sz w:val="17"/>
          <w:szCs w:val="17"/>
        </w:rPr>
        <w:t>¸</w:t>
      </w:r>
      <w:r w:rsidRPr="00C441AA">
        <w:rPr>
          <w:rFonts w:ascii="Verdana" w:eastAsia="Times New Roman" w:hAnsi="Verdana" w:cs="Times New Roman"/>
          <w:color w:val="FFA0A4"/>
          <w:sz w:val="17"/>
          <w:szCs w:val="17"/>
        </w:rPr>
        <w:t>„</w:t>
      </w:r>
      <w:r w:rsidRPr="00C441AA">
        <w:rPr>
          <w:rFonts w:ascii="Verdana" w:eastAsia="Times New Roman" w:hAnsi="Verdana" w:cs="Times New Roman"/>
          <w:color w:val="FF9FA4"/>
          <w:sz w:val="17"/>
          <w:szCs w:val="17"/>
        </w:rPr>
        <w:t>¤</w:t>
      </w:r>
      <w:r w:rsidRPr="00C441AA">
        <w:rPr>
          <w:rFonts w:ascii="Verdana" w:eastAsia="Times New Roman" w:hAnsi="Verdana" w:cs="Times New Roman"/>
          <w:color w:val="FF9EA4"/>
          <w:sz w:val="17"/>
          <w:szCs w:val="17"/>
        </w:rPr>
        <w:t>*</w:t>
      </w:r>
      <w:r w:rsidRPr="00C441AA">
        <w:rPr>
          <w:rFonts w:ascii="Verdana" w:eastAsia="Times New Roman" w:hAnsi="Verdana" w:cs="Times New Roman"/>
          <w:color w:val="FF9DA3"/>
          <w:sz w:val="17"/>
          <w:szCs w:val="17"/>
        </w:rPr>
        <w:t>˜*</w:t>
      </w:r>
      <w:r w:rsidRPr="00C441AA">
        <w:rPr>
          <w:rFonts w:ascii="Verdana" w:eastAsia="Times New Roman" w:hAnsi="Verdana" w:cs="Times New Roman"/>
          <w:color w:val="FF9CA3"/>
          <w:sz w:val="17"/>
          <w:szCs w:val="17"/>
        </w:rPr>
        <w:t>¤</w:t>
      </w:r>
      <w:r w:rsidRPr="00C441AA">
        <w:rPr>
          <w:rFonts w:ascii="Verdana" w:eastAsia="Times New Roman" w:hAnsi="Verdana" w:cs="Times New Roman"/>
          <w:color w:val="FF9BA2"/>
          <w:sz w:val="17"/>
          <w:szCs w:val="17"/>
        </w:rPr>
        <w:t>„</w:t>
      </w:r>
      <w:r w:rsidRPr="00C441AA">
        <w:rPr>
          <w:rFonts w:ascii="Verdana" w:eastAsia="Times New Roman" w:hAnsi="Verdana" w:cs="Times New Roman"/>
          <w:color w:val="FF9AA2"/>
          <w:sz w:val="17"/>
          <w:szCs w:val="17"/>
        </w:rPr>
        <w:t>¸</w:t>
      </w:r>
      <w:r w:rsidRPr="00C441AA">
        <w:rPr>
          <w:rFonts w:ascii="Verdana" w:eastAsia="Times New Roman" w:hAnsi="Verdana" w:cs="Times New Roman"/>
          <w:color w:val="C8CEEA"/>
          <w:sz w:val="17"/>
          <w:szCs w:val="17"/>
        </w:rPr>
        <w:br/>
      </w:r>
      <w:r w:rsidRPr="00C441AA">
        <w:rPr>
          <w:rFonts w:ascii="Verdana" w:eastAsia="Times New Roman" w:hAnsi="Verdana" w:cs="Times New Roman"/>
          <w:color w:val="FF9AA2"/>
          <w:sz w:val="17"/>
          <w:szCs w:val="17"/>
        </w:rPr>
        <w:t>You</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9BA2"/>
          <w:sz w:val="17"/>
          <w:szCs w:val="17"/>
        </w:rPr>
        <w:t>ar</w:t>
      </w:r>
      <w:r w:rsidRPr="00C441AA">
        <w:rPr>
          <w:rFonts w:ascii="Verdana" w:eastAsia="Times New Roman" w:hAnsi="Verdana" w:cs="Times New Roman"/>
          <w:color w:val="FF9CA2"/>
          <w:sz w:val="17"/>
          <w:szCs w:val="17"/>
        </w:rPr>
        <w:t>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9CA3"/>
          <w:sz w:val="17"/>
          <w:szCs w:val="17"/>
        </w:rPr>
        <w:t>t</w:t>
      </w:r>
      <w:r w:rsidRPr="00C441AA">
        <w:rPr>
          <w:rFonts w:ascii="Verdana" w:eastAsia="Times New Roman" w:hAnsi="Verdana" w:cs="Times New Roman"/>
          <w:color w:val="FF9DA3"/>
          <w:sz w:val="17"/>
          <w:szCs w:val="17"/>
        </w:rPr>
        <w:t>he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9EA3"/>
          <w:sz w:val="17"/>
          <w:szCs w:val="17"/>
        </w:rPr>
        <w:t>t</w:t>
      </w:r>
      <w:r w:rsidRPr="00C441AA">
        <w:rPr>
          <w:rFonts w:ascii="Verdana" w:eastAsia="Times New Roman" w:hAnsi="Verdana" w:cs="Times New Roman"/>
          <w:color w:val="FF9EA4"/>
          <w:sz w:val="17"/>
          <w:szCs w:val="17"/>
        </w:rPr>
        <w:t>ro</w:t>
      </w:r>
      <w:r w:rsidRPr="00C441AA">
        <w:rPr>
          <w:rFonts w:ascii="Verdana" w:eastAsia="Times New Roman" w:hAnsi="Verdana" w:cs="Times New Roman"/>
          <w:color w:val="FF9FA4"/>
          <w:sz w:val="17"/>
          <w:szCs w:val="17"/>
        </w:rPr>
        <w:t>lle</w:t>
      </w:r>
      <w:r w:rsidRPr="00C441AA">
        <w:rPr>
          <w:rFonts w:ascii="Verdana" w:eastAsia="Times New Roman" w:hAnsi="Verdana" w:cs="Times New Roman"/>
          <w:color w:val="FFA0A4"/>
          <w:sz w:val="17"/>
          <w:szCs w:val="17"/>
        </w:rPr>
        <w:t>y</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0A5"/>
          <w:sz w:val="17"/>
          <w:szCs w:val="17"/>
        </w:rPr>
        <w:t>p</w:t>
      </w:r>
      <w:r w:rsidRPr="00C441AA">
        <w:rPr>
          <w:rFonts w:ascii="Verdana" w:eastAsia="Times New Roman" w:hAnsi="Verdana" w:cs="Times New Roman"/>
          <w:color w:val="FFA1A5"/>
          <w:sz w:val="17"/>
          <w:szCs w:val="17"/>
        </w:rPr>
        <w:t>rob</w:t>
      </w:r>
      <w:r w:rsidRPr="00C441AA">
        <w:rPr>
          <w:rFonts w:ascii="Verdana" w:eastAsia="Times New Roman" w:hAnsi="Verdana" w:cs="Times New Roman"/>
          <w:color w:val="FFA2A5"/>
          <w:sz w:val="17"/>
          <w:szCs w:val="17"/>
        </w:rPr>
        <w:t>l</w:t>
      </w:r>
      <w:r w:rsidRPr="00C441AA">
        <w:rPr>
          <w:rFonts w:ascii="Verdana" w:eastAsia="Times New Roman" w:hAnsi="Verdana" w:cs="Times New Roman"/>
          <w:color w:val="FFA2A6"/>
          <w:sz w:val="17"/>
          <w:szCs w:val="17"/>
        </w:rPr>
        <w:t>em</w:t>
      </w:r>
      <w:r w:rsidRPr="00C441AA">
        <w:rPr>
          <w:rFonts w:ascii="Verdana" w:eastAsia="Times New Roman" w:hAnsi="Verdana" w:cs="Times New Roman"/>
          <w:color w:val="FFA3A6"/>
          <w:sz w:val="17"/>
          <w:szCs w:val="17"/>
        </w:rPr>
        <w:t>'s</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4A6"/>
          <w:sz w:val="17"/>
          <w:szCs w:val="17"/>
        </w:rPr>
        <w:t>c</w:t>
      </w:r>
      <w:r w:rsidRPr="00C441AA">
        <w:rPr>
          <w:rFonts w:ascii="Verdana" w:eastAsia="Times New Roman" w:hAnsi="Verdana" w:cs="Times New Roman"/>
          <w:color w:val="FFA4A7"/>
          <w:sz w:val="17"/>
          <w:szCs w:val="17"/>
        </w:rPr>
        <w:t>on</w:t>
      </w:r>
      <w:r w:rsidRPr="00C441AA">
        <w:rPr>
          <w:rFonts w:ascii="Verdana" w:eastAsia="Times New Roman" w:hAnsi="Verdana" w:cs="Times New Roman"/>
          <w:color w:val="FFA5A7"/>
          <w:sz w:val="17"/>
          <w:szCs w:val="17"/>
        </w:rPr>
        <w:t>duc</w:t>
      </w:r>
      <w:r w:rsidRPr="00C441AA">
        <w:rPr>
          <w:rFonts w:ascii="Verdana" w:eastAsia="Times New Roman" w:hAnsi="Verdana" w:cs="Times New Roman"/>
          <w:color w:val="FFA6A7"/>
          <w:sz w:val="17"/>
          <w:szCs w:val="17"/>
        </w:rPr>
        <w:t>t</w:t>
      </w:r>
      <w:r w:rsidRPr="00C441AA">
        <w:rPr>
          <w:rFonts w:ascii="Verdana" w:eastAsia="Times New Roman" w:hAnsi="Verdana" w:cs="Times New Roman"/>
          <w:color w:val="FFA6A8"/>
          <w:sz w:val="17"/>
          <w:szCs w:val="17"/>
        </w:rPr>
        <w:t>or</w:t>
      </w:r>
      <w:r w:rsidRPr="00C441AA">
        <w:rPr>
          <w:rFonts w:ascii="Verdana" w:eastAsia="Times New Roman" w:hAnsi="Verdana" w:cs="Times New Roman"/>
          <w:color w:val="FFA7A8"/>
          <w:sz w:val="17"/>
          <w:szCs w:val="17"/>
        </w:rPr>
        <w: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7A8"/>
          <w:sz w:val="17"/>
          <w:szCs w:val="17"/>
        </w:rPr>
        <w:t>Y</w:t>
      </w:r>
      <w:r w:rsidRPr="00C441AA">
        <w:rPr>
          <w:rFonts w:ascii="Verdana" w:eastAsia="Times New Roman" w:hAnsi="Verdana" w:cs="Times New Roman"/>
          <w:color w:val="FFA8A8"/>
          <w:sz w:val="17"/>
          <w:szCs w:val="17"/>
        </w:rPr>
        <w:t>ou</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9A9"/>
          <w:sz w:val="17"/>
          <w:szCs w:val="17"/>
        </w:rPr>
        <w:t>cou</w:t>
      </w:r>
      <w:r w:rsidRPr="00C441AA">
        <w:rPr>
          <w:rFonts w:ascii="Verdana" w:eastAsia="Times New Roman" w:hAnsi="Verdana" w:cs="Times New Roman"/>
          <w:color w:val="FFAAA9"/>
          <w:sz w:val="17"/>
          <w:szCs w:val="17"/>
        </w:rPr>
        <w:t>ld</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BAA"/>
          <w:sz w:val="17"/>
          <w:szCs w:val="17"/>
        </w:rPr>
        <w:t>sto</w:t>
      </w:r>
      <w:r w:rsidRPr="00C441AA">
        <w:rPr>
          <w:rFonts w:ascii="Verdana" w:eastAsia="Times New Roman" w:hAnsi="Verdana" w:cs="Times New Roman"/>
          <w:color w:val="FFACAA"/>
          <w:sz w:val="17"/>
          <w:szCs w:val="17"/>
        </w:rPr>
        <w:t>p</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CAB"/>
          <w:sz w:val="17"/>
          <w:szCs w:val="17"/>
        </w:rPr>
        <w:t>t</w:t>
      </w:r>
      <w:r w:rsidRPr="00C441AA">
        <w:rPr>
          <w:rFonts w:ascii="Verdana" w:eastAsia="Times New Roman" w:hAnsi="Verdana" w:cs="Times New Roman"/>
          <w:color w:val="FFADAB"/>
          <w:sz w:val="17"/>
          <w:szCs w:val="17"/>
        </w:rPr>
        <w:t>he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AEAB"/>
          <w:sz w:val="17"/>
          <w:szCs w:val="17"/>
        </w:rPr>
        <w:t>tr</w:t>
      </w:r>
      <w:r w:rsidRPr="00C441AA">
        <w:rPr>
          <w:rFonts w:ascii="Verdana" w:eastAsia="Times New Roman" w:hAnsi="Verdana" w:cs="Times New Roman"/>
          <w:color w:val="FFAEAC"/>
          <w:sz w:val="17"/>
          <w:szCs w:val="17"/>
        </w:rPr>
        <w:t>a</w:t>
      </w:r>
      <w:r w:rsidRPr="00C441AA">
        <w:rPr>
          <w:rFonts w:ascii="Verdana" w:eastAsia="Times New Roman" w:hAnsi="Verdana" w:cs="Times New Roman"/>
          <w:color w:val="FFAFAC"/>
          <w:sz w:val="17"/>
          <w:szCs w:val="17"/>
        </w:rPr>
        <w:t>in</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0AC"/>
          <w:sz w:val="17"/>
          <w:szCs w:val="17"/>
        </w:rPr>
        <w:t>in</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1AD"/>
          <w:sz w:val="17"/>
          <w:szCs w:val="17"/>
        </w:rPr>
        <w:t>tim</w:t>
      </w:r>
      <w:r w:rsidRPr="00C441AA">
        <w:rPr>
          <w:rFonts w:ascii="Verdana" w:eastAsia="Times New Roman" w:hAnsi="Verdana" w:cs="Times New Roman"/>
          <w:color w:val="FFB2AD"/>
          <w:sz w:val="17"/>
          <w:szCs w:val="17"/>
        </w:rPr>
        <w:t>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2AE"/>
          <w:sz w:val="17"/>
          <w:szCs w:val="17"/>
        </w:rPr>
        <w:t>b</w:t>
      </w:r>
      <w:r w:rsidRPr="00C441AA">
        <w:rPr>
          <w:rFonts w:ascii="Verdana" w:eastAsia="Times New Roman" w:hAnsi="Verdana" w:cs="Times New Roman"/>
          <w:color w:val="FFB3AE"/>
          <w:sz w:val="17"/>
          <w:szCs w:val="17"/>
        </w:rPr>
        <w:t>ut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4AE"/>
          <w:sz w:val="17"/>
          <w:szCs w:val="17"/>
        </w:rPr>
        <w:t>you</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5AF"/>
          <w:sz w:val="17"/>
          <w:szCs w:val="17"/>
        </w:rPr>
        <w:t>do</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6AF"/>
          <w:sz w:val="17"/>
          <w:szCs w:val="17"/>
        </w:rPr>
        <w:t>no</w:t>
      </w:r>
      <w:r w:rsidRPr="00C441AA">
        <w:rPr>
          <w:rFonts w:ascii="Verdana" w:eastAsia="Times New Roman" w:hAnsi="Verdana" w:cs="Times New Roman"/>
          <w:color w:val="FFB7B0"/>
          <w:sz w:val="17"/>
          <w:szCs w:val="17"/>
        </w:rPr>
        <w:t>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8B0"/>
          <w:sz w:val="17"/>
          <w:szCs w:val="17"/>
        </w:rPr>
        <w:t>Nob</w:t>
      </w:r>
      <w:r w:rsidRPr="00C441AA">
        <w:rPr>
          <w:rFonts w:ascii="Verdana" w:eastAsia="Times New Roman" w:hAnsi="Verdana" w:cs="Times New Roman"/>
          <w:color w:val="FFB9B1"/>
          <w:sz w:val="17"/>
          <w:szCs w:val="17"/>
        </w:rPr>
        <w:t>ody</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AB1"/>
          <w:sz w:val="17"/>
          <w:szCs w:val="17"/>
        </w:rPr>
        <w:t>kn</w:t>
      </w:r>
      <w:r w:rsidRPr="00C441AA">
        <w:rPr>
          <w:rFonts w:ascii="Verdana" w:eastAsia="Times New Roman" w:hAnsi="Verdana" w:cs="Times New Roman"/>
          <w:color w:val="FFBBB2"/>
          <w:sz w:val="17"/>
          <w:szCs w:val="17"/>
        </w:rPr>
        <w:t>ows</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CB2"/>
          <w:sz w:val="17"/>
          <w:szCs w:val="17"/>
        </w:rPr>
        <w:t>yo</w:t>
      </w:r>
      <w:r w:rsidRPr="00C441AA">
        <w:rPr>
          <w:rFonts w:ascii="Verdana" w:eastAsia="Times New Roman" w:hAnsi="Verdana" w:cs="Times New Roman"/>
          <w:color w:val="FFBDB3"/>
          <w:sz w:val="17"/>
          <w:szCs w:val="17"/>
        </w:rPr>
        <w:t>u'r</w:t>
      </w:r>
      <w:r w:rsidRPr="00C441AA">
        <w:rPr>
          <w:rFonts w:ascii="Verdana" w:eastAsia="Times New Roman" w:hAnsi="Verdana" w:cs="Times New Roman"/>
          <w:color w:val="FFBEB3"/>
          <w:sz w:val="17"/>
          <w:szCs w:val="17"/>
        </w:rPr>
        <w:t>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BEB3"/>
          <w:sz w:val="17"/>
          <w:szCs w:val="17"/>
        </w:rPr>
        <w:t>p</w:t>
      </w:r>
      <w:r w:rsidRPr="00C441AA">
        <w:rPr>
          <w:rFonts w:ascii="Verdana" w:eastAsia="Times New Roman" w:hAnsi="Verdana" w:cs="Times New Roman"/>
          <w:color w:val="FFBFB4"/>
          <w:sz w:val="17"/>
          <w:szCs w:val="17"/>
        </w:rPr>
        <w:t>art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0B4"/>
          <w:sz w:val="17"/>
          <w:szCs w:val="17"/>
        </w:rPr>
        <w:t>of</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1B5"/>
          <w:sz w:val="17"/>
          <w:szCs w:val="17"/>
        </w:rPr>
        <w:t>th</w:t>
      </w:r>
      <w:r w:rsidRPr="00C441AA">
        <w:rPr>
          <w:rFonts w:ascii="Verdana" w:eastAsia="Times New Roman" w:hAnsi="Verdana" w:cs="Times New Roman"/>
          <w:color w:val="FFC2B5"/>
          <w:sz w:val="17"/>
          <w:szCs w:val="17"/>
        </w:rPr>
        <w:t>e</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2B5"/>
          <w:sz w:val="17"/>
          <w:szCs w:val="17"/>
        </w:rPr>
        <w:t>e</w:t>
      </w:r>
      <w:r w:rsidRPr="00C441AA">
        <w:rPr>
          <w:rFonts w:ascii="Verdana" w:eastAsia="Times New Roman" w:hAnsi="Verdana" w:cs="Times New Roman"/>
          <w:color w:val="FFC3B5"/>
          <w:sz w:val="17"/>
          <w:szCs w:val="17"/>
        </w:rPr>
        <w:t>q</w:t>
      </w:r>
      <w:r w:rsidRPr="00C441AA">
        <w:rPr>
          <w:rFonts w:ascii="Verdana" w:eastAsia="Times New Roman" w:hAnsi="Verdana" w:cs="Times New Roman"/>
          <w:color w:val="FFC3B6"/>
          <w:sz w:val="17"/>
          <w:szCs w:val="17"/>
        </w:rPr>
        <w:t>ua</w:t>
      </w:r>
      <w:r w:rsidRPr="00C441AA">
        <w:rPr>
          <w:rFonts w:ascii="Verdana" w:eastAsia="Times New Roman" w:hAnsi="Verdana" w:cs="Times New Roman"/>
          <w:color w:val="FFC4B6"/>
          <w:sz w:val="17"/>
          <w:szCs w:val="17"/>
        </w:rPr>
        <w:t>tio</w:t>
      </w:r>
      <w:r w:rsidRPr="00C441AA">
        <w:rPr>
          <w:rFonts w:ascii="Verdana" w:eastAsia="Times New Roman" w:hAnsi="Verdana" w:cs="Times New Roman"/>
          <w:color w:val="FFC5B6"/>
          <w:sz w:val="17"/>
          <w:szCs w:val="17"/>
        </w:rPr>
        <w:t>n</w:t>
      </w:r>
      <w:r w:rsidRPr="00C441AA">
        <w:rPr>
          <w:rFonts w:ascii="Verdana" w:eastAsia="Times New Roman" w:hAnsi="Verdana" w:cs="Times New Roman"/>
          <w:color w:val="FFC5B7"/>
          <w:sz w:val="17"/>
          <w:szCs w:val="17"/>
        </w:rPr>
        <w: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6B7"/>
          <w:sz w:val="17"/>
          <w:szCs w:val="17"/>
        </w:rPr>
        <w:t>You</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7B8"/>
          <w:sz w:val="17"/>
          <w:szCs w:val="17"/>
        </w:rPr>
        <w:t>sa</w:t>
      </w:r>
      <w:r w:rsidRPr="00C441AA">
        <w:rPr>
          <w:rFonts w:ascii="Verdana" w:eastAsia="Times New Roman" w:hAnsi="Verdana" w:cs="Times New Roman"/>
          <w:color w:val="FFC8B8"/>
          <w:sz w:val="17"/>
          <w:szCs w:val="17"/>
        </w:rPr>
        <w:t>tis</w:t>
      </w:r>
      <w:r w:rsidRPr="00C441AA">
        <w:rPr>
          <w:rFonts w:ascii="Verdana" w:eastAsia="Times New Roman" w:hAnsi="Verdana" w:cs="Times New Roman"/>
          <w:color w:val="FFC9B8"/>
          <w:sz w:val="17"/>
          <w:szCs w:val="17"/>
        </w:rPr>
        <w:t>f</w:t>
      </w:r>
      <w:r w:rsidRPr="00C441AA">
        <w:rPr>
          <w:rFonts w:ascii="Verdana" w:eastAsia="Times New Roman" w:hAnsi="Verdana" w:cs="Times New Roman"/>
          <w:color w:val="FFC9B9"/>
          <w:sz w:val="17"/>
          <w:szCs w:val="17"/>
        </w:rPr>
        <w:t>y</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AB9"/>
          <w:sz w:val="17"/>
          <w:szCs w:val="17"/>
        </w:rPr>
        <w:t>you</w:t>
      </w:r>
      <w:r w:rsidRPr="00C441AA">
        <w:rPr>
          <w:rFonts w:ascii="Verdana" w:eastAsia="Times New Roman" w:hAnsi="Verdana" w:cs="Times New Roman"/>
          <w:color w:val="FFCBB9"/>
          <w:sz w:val="17"/>
          <w:szCs w:val="17"/>
        </w:rPr>
        <w:t>r</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BBA"/>
          <w:sz w:val="17"/>
          <w:szCs w:val="17"/>
        </w:rPr>
        <w:t>b</w:t>
      </w:r>
      <w:r w:rsidRPr="00C441AA">
        <w:rPr>
          <w:rFonts w:ascii="Verdana" w:eastAsia="Times New Roman" w:hAnsi="Verdana" w:cs="Times New Roman"/>
          <w:color w:val="FFCCBA"/>
          <w:sz w:val="17"/>
          <w:szCs w:val="17"/>
        </w:rPr>
        <w:t>loo</w:t>
      </w:r>
      <w:r w:rsidRPr="00C441AA">
        <w:rPr>
          <w:rFonts w:ascii="Verdana" w:eastAsia="Times New Roman" w:hAnsi="Verdana" w:cs="Times New Roman"/>
          <w:color w:val="FFCDBA"/>
          <w:sz w:val="17"/>
          <w:szCs w:val="17"/>
        </w:rPr>
        <w:t>dl</w:t>
      </w:r>
      <w:r w:rsidRPr="00C441AA">
        <w:rPr>
          <w:rFonts w:ascii="Verdana" w:eastAsia="Times New Roman" w:hAnsi="Verdana" w:cs="Times New Roman"/>
          <w:color w:val="FFCDBB"/>
          <w:sz w:val="17"/>
          <w:szCs w:val="17"/>
        </w:rPr>
        <w:t>u</w:t>
      </w:r>
      <w:r w:rsidRPr="00C441AA">
        <w:rPr>
          <w:rFonts w:ascii="Verdana" w:eastAsia="Times New Roman" w:hAnsi="Verdana" w:cs="Times New Roman"/>
          <w:color w:val="FFCEBB"/>
          <w:sz w:val="17"/>
          <w:szCs w:val="17"/>
        </w:rPr>
        <w:t>st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CFBB"/>
          <w:sz w:val="17"/>
          <w:szCs w:val="17"/>
        </w:rPr>
        <w:t>an</w:t>
      </w:r>
      <w:r w:rsidRPr="00C441AA">
        <w:rPr>
          <w:rFonts w:ascii="Verdana" w:eastAsia="Times New Roman" w:hAnsi="Verdana" w:cs="Times New Roman"/>
          <w:color w:val="FFCFBC"/>
          <w:sz w:val="17"/>
          <w:szCs w:val="17"/>
        </w:rPr>
        <w:t>d</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0BC"/>
          <w:sz w:val="17"/>
          <w:szCs w:val="17"/>
        </w:rPr>
        <w:t>ge</w:t>
      </w:r>
      <w:r w:rsidRPr="00C441AA">
        <w:rPr>
          <w:rFonts w:ascii="Verdana" w:eastAsia="Times New Roman" w:hAnsi="Verdana" w:cs="Times New Roman"/>
          <w:color w:val="FFD1BC"/>
          <w:sz w:val="17"/>
          <w:szCs w:val="17"/>
        </w:rPr>
        <w:t>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1BD"/>
          <w:sz w:val="17"/>
          <w:szCs w:val="17"/>
        </w:rPr>
        <w:t>a</w:t>
      </w:r>
      <w:r w:rsidRPr="00C441AA">
        <w:rPr>
          <w:rFonts w:ascii="Verdana" w:eastAsia="Times New Roman" w:hAnsi="Verdana" w:cs="Times New Roman"/>
          <w:color w:val="FFD2BD"/>
          <w:sz w:val="17"/>
          <w:szCs w:val="17"/>
        </w:rPr>
        <w:t>way</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3BD"/>
          <w:sz w:val="17"/>
          <w:szCs w:val="17"/>
        </w:rPr>
        <w:t>w</w:t>
      </w:r>
      <w:r w:rsidRPr="00C441AA">
        <w:rPr>
          <w:rFonts w:ascii="Verdana" w:eastAsia="Times New Roman" w:hAnsi="Verdana" w:cs="Times New Roman"/>
          <w:color w:val="FFD3BE"/>
          <w:sz w:val="17"/>
          <w:szCs w:val="17"/>
        </w:rPr>
        <w:t>i</w:t>
      </w:r>
      <w:r w:rsidRPr="00C441AA">
        <w:rPr>
          <w:rFonts w:ascii="Verdana" w:eastAsia="Times New Roman" w:hAnsi="Verdana" w:cs="Times New Roman"/>
          <w:color w:val="FFD4BE"/>
          <w:sz w:val="17"/>
          <w:szCs w:val="17"/>
        </w:rPr>
        <w:t>th</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5BE"/>
          <w:sz w:val="17"/>
          <w:szCs w:val="17"/>
        </w:rPr>
        <w:t>it</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6BF"/>
          <w:sz w:val="17"/>
          <w:szCs w:val="17"/>
        </w:rPr>
        <w:t>eve</w:t>
      </w:r>
      <w:r w:rsidRPr="00C441AA">
        <w:rPr>
          <w:rFonts w:ascii="Verdana" w:eastAsia="Times New Roman" w:hAnsi="Verdana" w:cs="Times New Roman"/>
          <w:color w:val="FFD7BF"/>
          <w:sz w:val="17"/>
          <w:szCs w:val="17"/>
        </w:rPr>
        <w:t>ry</w:t>
      </w:r>
      <w:r w:rsidRPr="00C441AA">
        <w:rPr>
          <w:rFonts w:ascii="Verdana" w:eastAsia="Times New Roman" w:hAnsi="Verdana" w:cs="Times New Roman"/>
          <w:color w:val="C8CEEA"/>
          <w:sz w:val="17"/>
          <w:szCs w:val="17"/>
        </w:rPr>
        <w:t> </w:t>
      </w:r>
      <w:r w:rsidRPr="00C441AA">
        <w:rPr>
          <w:rFonts w:ascii="Verdana" w:eastAsia="Times New Roman" w:hAnsi="Verdana" w:cs="Times New Roman"/>
          <w:color w:val="FFD8C0"/>
          <w:sz w:val="17"/>
          <w:szCs w:val="17"/>
        </w:rPr>
        <w:t>tim</w:t>
      </w:r>
      <w:r w:rsidRPr="00C441AA">
        <w:rPr>
          <w:rFonts w:ascii="Verdana" w:eastAsia="Times New Roman" w:hAnsi="Verdana" w:cs="Times New Roman"/>
          <w:color w:val="FFD9C0"/>
          <w:sz w:val="17"/>
          <w:szCs w:val="17"/>
        </w:rPr>
        <w:t>e.</w:t>
      </w:r>
      <w:r w:rsidRPr="00C441AA">
        <w:rPr>
          <w:rFonts w:ascii="Verdana" w:eastAsia="Times New Roman" w:hAnsi="Verdana" w:cs="Times New Roman"/>
          <w:color w:val="C8CEEA"/>
          <w:sz w:val="17"/>
          <w:szCs w:val="17"/>
        </w:rPr>
        <w:br/>
      </w:r>
      <w:r w:rsidRPr="00C441AA">
        <w:rPr>
          <w:rFonts w:ascii="Segoe UI Symbol" w:eastAsia="Times New Roman" w:hAnsi="Segoe UI Symbol" w:cs="Segoe UI Symbol"/>
          <w:color w:val="B1EAD1"/>
          <w:sz w:val="17"/>
          <w:szCs w:val="17"/>
        </w:rPr>
        <w:t>♆</w:t>
      </w:r>
      <w:r w:rsidRPr="00C441AA">
        <w:rPr>
          <w:rFonts w:ascii="Verdana" w:eastAsia="Times New Roman" w:hAnsi="Verdana" w:cs="Times New Roman"/>
          <w:color w:val="B1EAD1"/>
          <w:sz w:val="17"/>
          <w:szCs w:val="17"/>
        </w:rPr>
        <w:t xml:space="preserve"> P </w:t>
      </w:r>
      <w:r w:rsidRPr="00C441AA">
        <w:rPr>
          <w:rFonts w:ascii="Arial" w:eastAsia="Times New Roman" w:hAnsi="Arial" w:cs="Arial"/>
          <w:color w:val="B1EAD1"/>
          <w:sz w:val="17"/>
          <w:szCs w:val="17"/>
        </w:rPr>
        <w:t>ᴀ</w:t>
      </w:r>
      <w:r w:rsidRPr="00C441AA">
        <w:rPr>
          <w:rFonts w:ascii="Verdana" w:eastAsia="Times New Roman" w:hAnsi="Verdana" w:cs="Times New Roman"/>
          <w:color w:val="B1EAD1"/>
          <w:sz w:val="17"/>
          <w:szCs w:val="17"/>
        </w:rPr>
        <w:t xml:space="preserve"> x D I </w:t>
      </w:r>
      <w:r w:rsidRPr="00C441AA">
        <w:rPr>
          <w:rFonts w:ascii="Arial" w:eastAsia="Times New Roman" w:hAnsi="Arial" w:cs="Arial"/>
          <w:color w:val="B1EAD1"/>
          <w:sz w:val="17"/>
          <w:szCs w:val="17"/>
        </w:rPr>
        <w:t>ᴀ</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ʙ</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ᴏ</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ʟ</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ɪ</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ᴄ</w:t>
      </w:r>
      <w:r w:rsidRPr="00C441AA">
        <w:rPr>
          <w:rFonts w:ascii="Verdana" w:eastAsia="Times New Roman" w:hAnsi="Verdana" w:cs="Times New Roman"/>
          <w:color w:val="B1EAD1"/>
          <w:sz w:val="17"/>
          <w:szCs w:val="17"/>
        </w:rPr>
        <w:t xml:space="preserve"> </w:t>
      </w:r>
      <w:r w:rsidRPr="00C441AA">
        <w:rPr>
          <w:rFonts w:ascii="Arial" w:eastAsia="Times New Roman" w:hAnsi="Arial" w:cs="Arial"/>
          <w:color w:val="B1EAD1"/>
          <w:sz w:val="17"/>
          <w:szCs w:val="17"/>
        </w:rPr>
        <w:t>ᴀ</w:t>
      </w:r>
      <w:r w:rsidRPr="00C441AA">
        <w:rPr>
          <w:rFonts w:ascii="Verdana" w:eastAsia="Times New Roman" w:hAnsi="Verdana" w:cs="Times New Roman"/>
          <w:color w:val="B1EAD1"/>
          <w:sz w:val="17"/>
          <w:szCs w:val="17"/>
        </w:rPr>
        <w:t xml:space="preserve"> </w:t>
      </w:r>
      <w:r w:rsidRPr="00C441AA">
        <w:rPr>
          <w:rFonts w:ascii="Segoe UI Symbol" w:eastAsia="Times New Roman" w:hAnsi="Segoe UI Symbol" w:cs="Segoe UI Symbol"/>
          <w:color w:val="B1EAD1"/>
          <w:sz w:val="17"/>
          <w:szCs w:val="17"/>
        </w:rPr>
        <w:t>♆</w:t>
      </w:r>
    </w:p>
    <w:p w14:paraId="75046E3A"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C8CEEA"/>
          <w:sz w:val="17"/>
          <w:szCs w:val="17"/>
        </w:rPr>
      </w:pPr>
      <w:hyperlink r:id="rId165" w:history="1">
        <w:r w:rsidRPr="00C441AA">
          <w:rPr>
            <w:rFonts w:ascii="Verdana" w:eastAsia="Times New Roman" w:hAnsi="Verdana" w:cs="Times New Roman"/>
            <w:color w:val="008000"/>
            <w:sz w:val="17"/>
            <w:szCs w:val="17"/>
            <w:u w:val="single"/>
            <w:bdr w:val="none" w:sz="0" w:space="0" w:color="auto" w:frame="1"/>
          </w:rPr>
          <w:t>Political Tests</w:t>
        </w:r>
      </w:hyperlink>
    </w:p>
    <w:p w14:paraId="46058E19"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C8CEEA"/>
          <w:sz w:val="17"/>
          <w:szCs w:val="17"/>
        </w:rPr>
      </w:pPr>
      <w:hyperlink r:id="rId166" w:history="1">
        <w:r w:rsidRPr="00C441AA">
          <w:rPr>
            <w:rFonts w:ascii="Verdana" w:eastAsia="Times New Roman" w:hAnsi="Verdana" w:cs="Times New Roman"/>
            <w:color w:val="008000"/>
            <w:sz w:val="17"/>
            <w:szCs w:val="17"/>
            <w:u w:val="single"/>
            <w:bdr w:val="none" w:sz="0" w:space="0" w:color="auto" w:frame="1"/>
          </w:rPr>
          <w:t>Pro/Anti</w:t>
        </w:r>
      </w:hyperlink>
    </w:p>
    <w:p w14:paraId="5E2925A1"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67" w:anchor="wrap" w:tooltip="Top" w:history="1">
        <w:r w:rsidRPr="00C441AA">
          <w:rPr>
            <w:rFonts w:ascii="Verdana" w:eastAsia="Times New Roman" w:hAnsi="Verdana" w:cs="Times New Roman"/>
            <w:color w:val="008000"/>
            <w:spacing w:val="15000"/>
            <w:sz w:val="15"/>
            <w:szCs w:val="15"/>
            <w:u w:val="single"/>
          </w:rPr>
          <w:t>Top</w:t>
        </w:r>
      </w:hyperlink>
    </w:p>
    <w:p w14:paraId="6B957571" w14:textId="4873AFD4"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254E0198" wp14:editId="0E009C2A">
            <wp:extent cx="4048125" cy="2705100"/>
            <wp:effectExtent l="0" t="0" r="9525" b="0"/>
            <wp:docPr id="8" name="תמונה 8" descr="User avatar">
              <a:hlinkClick xmlns:a="http://schemas.openxmlformats.org/drawingml/2006/main" r:id="rId125" tooltip="&quot;View nation: Bulgar Rou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avatar">
                      <a:hlinkClick r:id="rId125" tooltip="&quot;View nation: Bulgar Rouge&quot;"/>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048125" cy="2705100"/>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68" w:history="1">
        <w:r w:rsidRPr="00C441AA">
          <w:rPr>
            <w:rFonts w:ascii="Verdana" w:eastAsia="Times New Roman" w:hAnsi="Verdana" w:cs="Times New Roman"/>
            <w:b/>
            <w:bCs/>
            <w:color w:val="008000"/>
            <w:sz w:val="15"/>
            <w:szCs w:val="15"/>
            <w:u w:val="single"/>
          </w:rPr>
          <w:t>Bulgar Rouge</w:t>
        </w:r>
      </w:hyperlink>
    </w:p>
    <w:p w14:paraId="5FC755BA"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Minister</w:t>
      </w:r>
    </w:p>
    <w:p w14:paraId="7D30AD23"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4F6F1F7C"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2387</w:t>
      </w:r>
    </w:p>
    <w:p w14:paraId="7517B6FA"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Dec 08, 2013</w:t>
      </w:r>
    </w:p>
    <w:p w14:paraId="29D39A5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Psychotic Dictatorship</w:t>
      </w:r>
    </w:p>
    <w:p w14:paraId="35D4EFD2" w14:textId="77777777" w:rsidR="00C441AA" w:rsidRPr="00C441AA" w:rsidRDefault="00C441AA" w:rsidP="00C441AA">
      <w:pPr>
        <w:numPr>
          <w:ilvl w:val="0"/>
          <w:numId w:val="25"/>
        </w:numPr>
        <w:shd w:val="clear" w:color="auto" w:fill="F5F7F4"/>
        <w:spacing w:after="0" w:line="355" w:lineRule="atLeast"/>
        <w:ind w:left="5685"/>
        <w:jc w:val="right"/>
        <w:rPr>
          <w:rFonts w:ascii="Verdana" w:eastAsia="Times New Roman" w:hAnsi="Verdana" w:cs="Times New Roman"/>
          <w:color w:val="333333"/>
          <w:sz w:val="15"/>
          <w:szCs w:val="15"/>
        </w:rPr>
      </w:pPr>
    </w:p>
    <w:p w14:paraId="45011A90" w14:textId="3170AAAA"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3C9FFAD6" wp14:editId="207E8994">
            <wp:extent cx="104775" cy="85725"/>
            <wp:effectExtent l="0" t="0" r="9525" b="9525"/>
            <wp:docPr id="7" name="תמונה 7" descr="Post">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ost">
                      <a:hlinkClick r:id="rId16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70" w:history="1">
        <w:r w:rsidRPr="00C441AA">
          <w:rPr>
            <w:rFonts w:ascii="Verdana" w:eastAsia="Times New Roman" w:hAnsi="Verdana" w:cs="Times New Roman"/>
            <w:b/>
            <w:bCs/>
            <w:color w:val="008000"/>
            <w:sz w:val="15"/>
            <w:szCs w:val="15"/>
            <w:u w:val="single"/>
          </w:rPr>
          <w:t>Bulgar Rouge</w:t>
        </w:r>
      </w:hyperlink>
      <w:r w:rsidRPr="00C441AA">
        <w:rPr>
          <w:rFonts w:ascii="Verdana" w:eastAsia="Times New Roman" w:hAnsi="Verdana" w:cs="Times New Roman"/>
          <w:color w:val="333333"/>
          <w:sz w:val="15"/>
          <w:szCs w:val="15"/>
        </w:rPr>
        <w:t> » Fri Jan 17, 2014 2:56 pm</w:t>
      </w:r>
    </w:p>
    <w:p w14:paraId="5664E6E5"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Dumb Ideologies </w:t>
      </w:r>
      <w:hyperlink r:id="rId171" w:anchor="p18435301"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p>
    <w:p w14:paraId="77FABE33" w14:textId="77777777" w:rsidR="00C441AA" w:rsidRPr="00C441AA" w:rsidRDefault="00C441AA" w:rsidP="00C441AA">
      <w:pPr>
        <w:shd w:val="clear" w:color="auto" w:fill="EFEED9"/>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b/>
          <w:bCs/>
          <w:color w:val="333333"/>
          <w:sz w:val="17"/>
          <w:szCs w:val="17"/>
        </w:rPr>
        <w:t>Bulgar Rouge </w:t>
      </w:r>
      <w:hyperlink r:id="rId172" w:anchor="p18433368" w:history="1">
        <w:r w:rsidRPr="00C441AA">
          <w:rPr>
            <w:rFonts w:ascii="Trebuchet MS" w:eastAsia="Times New Roman" w:hAnsi="Trebuchet MS" w:cs="Times New Roman"/>
            <w:b/>
            <w:bCs/>
            <w:color w:val="008000"/>
            <w:sz w:val="17"/>
            <w:szCs w:val="17"/>
            <w:u w:val="single"/>
          </w:rPr>
          <w:t>wrote</w:t>
        </w:r>
      </w:hyperlink>
      <w:r w:rsidRPr="00C441AA">
        <w:rPr>
          <w:rFonts w:ascii="Trebuchet MS" w:eastAsia="Times New Roman" w:hAnsi="Trebuchet MS" w:cs="Times New Roman"/>
          <w:b/>
          <w:bCs/>
          <w:color w:val="333333"/>
          <w:sz w:val="17"/>
          <w:szCs w:val="17"/>
        </w:rPr>
        <w:t>:</w:t>
      </w:r>
      <w:r w:rsidRPr="00C441AA">
        <w:rPr>
          <w:rFonts w:ascii="Trebuchet MS" w:eastAsia="Times New Roman" w:hAnsi="Trebuchet MS" w:cs="Times New Roman"/>
          <w:color w:val="333333"/>
          <w:sz w:val="19"/>
          <w:szCs w:val="19"/>
        </w:rPr>
        <w:t>Still doesn't beat the skyquakes. Officially the creepiest thing out there.</w:t>
      </w:r>
    </w:p>
    <w:p w14:paraId="695F90A7" w14:textId="77777777" w:rsidR="00C441AA" w:rsidRPr="00C441AA" w:rsidRDefault="00C441AA" w:rsidP="00C441AA">
      <w:pPr>
        <w:shd w:val="clear" w:color="auto" w:fill="F6F6F0"/>
        <w:spacing w:after="0" w:line="336" w:lineRule="atLeast"/>
        <w:jc w:val="right"/>
        <w:rPr>
          <w:rFonts w:ascii="Trebuchet MS" w:eastAsia="Times New Roman" w:hAnsi="Trebuchet MS" w:cs="Times New Roman"/>
          <w:color w:val="333333"/>
          <w:sz w:val="19"/>
          <w:szCs w:val="19"/>
        </w:rPr>
      </w:pPr>
      <w:r w:rsidRPr="00C441AA">
        <w:rPr>
          <w:rFonts w:ascii="Trebuchet MS" w:eastAsia="Times New Roman" w:hAnsi="Trebuchet MS" w:cs="Times New Roman"/>
          <w:color w:val="333333"/>
          <w:sz w:val="19"/>
          <w:szCs w:val="19"/>
        </w:rPr>
        <w:lastRenderedPageBreak/>
        <w:br/>
      </w:r>
      <w:r w:rsidRPr="00C441AA">
        <w:rPr>
          <w:rFonts w:ascii="Trebuchet MS" w:eastAsia="Times New Roman" w:hAnsi="Trebuchet MS" w:cs="Times New Roman"/>
          <w:color w:val="333333"/>
          <w:sz w:val="19"/>
          <w:szCs w:val="19"/>
        </w:rPr>
        <w:br/>
        <w:t>Please, darling. Those are </w:t>
      </w:r>
      <w:r w:rsidRPr="00C441AA">
        <w:rPr>
          <w:rFonts w:ascii="Trebuchet MS" w:eastAsia="Times New Roman" w:hAnsi="Trebuchet MS" w:cs="Times New Roman"/>
          <w:i/>
          <w:iCs/>
          <w:color w:val="333333"/>
          <w:sz w:val="19"/>
          <w:szCs w:val="19"/>
        </w:rPr>
        <w:t>so</w:t>
      </w:r>
      <w:r w:rsidRPr="00C441AA">
        <w:rPr>
          <w:rFonts w:ascii="Trebuchet MS" w:eastAsia="Times New Roman" w:hAnsi="Trebuchet MS" w:cs="Times New Roman"/>
          <w:color w:val="333333"/>
          <w:sz w:val="19"/>
          <w:szCs w:val="19"/>
        </w:rPr>
        <w:t> 2012.</w:t>
      </w:r>
    </w:p>
    <w:p w14:paraId="123D46B0" w14:textId="17C3B112"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br/>
      </w:r>
      <w:r w:rsidRPr="00C441AA">
        <w:rPr>
          <w:rFonts w:ascii="Trebuchet MS" w:eastAsia="Times New Roman" w:hAnsi="Trebuchet MS" w:cs="Times New Roman"/>
          <w:color w:val="333333"/>
          <w:sz w:val="20"/>
          <w:szCs w:val="20"/>
        </w:rPr>
        <w:br/>
        <w:t>2012 unfortunately drowned them in the mediocrity of conspiracy theories, but they still hold value. And they continued in 2013 so... </w:t>
      </w:r>
      <w:r w:rsidRPr="00C441AA">
        <w:rPr>
          <w:rFonts w:ascii="Trebuchet MS" w:eastAsia="Times New Roman" w:hAnsi="Trebuchet MS" w:cs="Times New Roman"/>
          <w:noProof/>
          <w:color w:val="333333"/>
          <w:sz w:val="20"/>
          <w:szCs w:val="20"/>
        </w:rPr>
        <w:drawing>
          <wp:inline distT="0" distB="0" distL="0" distR="0" wp14:anchorId="6066BCAE" wp14:editId="178D0348">
            <wp:extent cx="190500" cy="190500"/>
            <wp:effectExtent l="0" t="0" r="0" b="0"/>
            <wp:docPr id="6" name="תמונה 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3CD969E" w14:textId="77777777" w:rsidR="00C441AA" w:rsidRPr="00C441AA" w:rsidRDefault="00C441AA" w:rsidP="00C441AA">
      <w:pPr>
        <w:shd w:val="clear" w:color="auto" w:fill="F6F6F0"/>
        <w:spacing w:after="0" w:line="231" w:lineRule="atLeast"/>
        <w:jc w:val="right"/>
        <w:rPr>
          <w:rFonts w:ascii="Verdana" w:eastAsia="Times New Roman" w:hAnsi="Verdana" w:cs="Times New Roman"/>
          <w:color w:val="333333"/>
          <w:sz w:val="16"/>
          <w:szCs w:val="16"/>
        </w:rPr>
      </w:pPr>
      <w:r w:rsidRPr="00C441AA">
        <w:rPr>
          <w:rFonts w:ascii="Segoe UI Symbol" w:eastAsia="Times New Roman" w:hAnsi="Segoe UI Symbol" w:cs="Segoe UI Symbol"/>
          <w:color w:val="BF0000"/>
          <w:sz w:val="16"/>
          <w:szCs w:val="16"/>
        </w:rPr>
        <w:t>★</w:t>
      </w:r>
      <w:r w:rsidRPr="00C441AA">
        <w:rPr>
          <w:rFonts w:ascii="Verdana" w:eastAsia="Times New Roman" w:hAnsi="Verdana" w:cs="Times New Roman"/>
          <w:color w:val="BF0000"/>
          <w:sz w:val="16"/>
          <w:szCs w:val="16"/>
        </w:rPr>
        <w:t> </w:t>
      </w:r>
      <w:hyperlink r:id="rId174" w:history="1">
        <w:r w:rsidRPr="00C441AA">
          <w:rPr>
            <w:rFonts w:ascii="Verdana" w:eastAsia="Times New Roman" w:hAnsi="Verdana" w:cs="Times New Roman"/>
            <w:b/>
            <w:bCs/>
            <w:color w:val="008000"/>
            <w:sz w:val="16"/>
            <w:szCs w:val="16"/>
            <w:u w:val="single"/>
            <w:bdr w:val="none" w:sz="0" w:space="0" w:color="auto" w:frame="1"/>
          </w:rPr>
          <w:t>Leftist Agrarian Revolutionary Union</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75" w:history="1">
        <w:r w:rsidRPr="00C441AA">
          <w:rPr>
            <w:rFonts w:ascii="Verdana" w:eastAsia="Times New Roman" w:hAnsi="Verdana" w:cs="Times New Roman"/>
            <w:b/>
            <w:bCs/>
            <w:color w:val="008000"/>
            <w:sz w:val="16"/>
            <w:szCs w:val="16"/>
            <w:u w:val="single"/>
            <w:bdr w:val="none" w:sz="0" w:space="0" w:color="auto" w:frame="1"/>
          </w:rPr>
          <w:t>The People's Storefront</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76" w:history="1">
        <w:r w:rsidRPr="00C441AA">
          <w:rPr>
            <w:rFonts w:ascii="Verdana" w:eastAsia="Times New Roman" w:hAnsi="Verdana" w:cs="Times New Roman"/>
            <w:b/>
            <w:bCs/>
            <w:color w:val="008000"/>
            <w:sz w:val="16"/>
            <w:szCs w:val="16"/>
            <w:u w:val="single"/>
            <w:bdr w:val="none" w:sz="0" w:space="0" w:color="auto" w:frame="1"/>
          </w:rPr>
          <w:t>Radio Moesia</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color w:val="BF0000"/>
          <w:sz w:val="16"/>
          <w:szCs w:val="16"/>
        </w:rPr>
        <w:t>♜</w:t>
      </w:r>
      <w:r w:rsidRPr="00C441AA">
        <w:rPr>
          <w:rFonts w:ascii="Verdana" w:eastAsia="Times New Roman" w:hAnsi="Verdana" w:cs="Times New Roman"/>
          <w:color w:val="BF0000"/>
          <w:sz w:val="16"/>
          <w:szCs w:val="16"/>
        </w:rPr>
        <w:t> </w:t>
      </w:r>
      <w:hyperlink r:id="rId177" w:history="1">
        <w:r w:rsidRPr="00C441AA">
          <w:rPr>
            <w:rFonts w:ascii="Verdana" w:eastAsia="Times New Roman" w:hAnsi="Verdana" w:cs="Times New Roman"/>
            <w:b/>
            <w:bCs/>
            <w:color w:val="008000"/>
            <w:sz w:val="16"/>
            <w:szCs w:val="16"/>
            <w:u w:val="single"/>
            <w:bdr w:val="none" w:sz="0" w:space="0" w:color="auto" w:frame="1"/>
          </w:rPr>
          <w:t>Military</w:t>
        </w:r>
      </w:hyperlink>
      <w:r w:rsidRPr="00C441AA">
        <w:rPr>
          <w:rFonts w:ascii="Verdana" w:eastAsia="Times New Roman" w:hAnsi="Verdana" w:cs="Times New Roman"/>
          <w:color w:val="333333"/>
          <w:sz w:val="16"/>
          <w:szCs w:val="16"/>
        </w:rPr>
        <w:t>|</w:t>
      </w:r>
      <w:r w:rsidRPr="00C441AA">
        <w:rPr>
          <w:rFonts w:ascii="Segoe UI Symbol" w:eastAsia="Times New Roman" w:hAnsi="Segoe UI Symbol" w:cs="Segoe UI Symbol"/>
          <w:b/>
          <w:bCs/>
          <w:color w:val="BF0000"/>
          <w:sz w:val="16"/>
          <w:szCs w:val="16"/>
        </w:rPr>
        <w:t>☭</w:t>
      </w:r>
      <w:r w:rsidRPr="00C441AA">
        <w:rPr>
          <w:rFonts w:ascii="Verdana" w:eastAsia="Times New Roman" w:hAnsi="Verdana" w:cs="Times New Roman"/>
          <w:b/>
          <w:bCs/>
          <w:color w:val="BF0000"/>
          <w:sz w:val="16"/>
          <w:szCs w:val="16"/>
        </w:rPr>
        <w:t> </w:t>
      </w:r>
      <w:hyperlink r:id="rId178" w:history="1">
        <w:r w:rsidRPr="00C441AA">
          <w:rPr>
            <w:rFonts w:ascii="Verdana" w:eastAsia="Times New Roman" w:hAnsi="Verdana" w:cs="Times New Roman"/>
            <w:b/>
            <w:bCs/>
            <w:color w:val="008000"/>
            <w:sz w:val="16"/>
            <w:szCs w:val="16"/>
            <w:u w:val="single"/>
            <w:bdr w:val="none" w:sz="0" w:space="0" w:color="auto" w:frame="1"/>
          </w:rPr>
          <w:t>Allies &amp; Satellites</w:t>
        </w:r>
      </w:hyperlink>
    </w:p>
    <w:p w14:paraId="11180C95" w14:textId="77777777" w:rsidR="00C441AA" w:rsidRPr="00C441AA" w:rsidRDefault="00C441AA" w:rsidP="00C441AA">
      <w:pPr>
        <w:shd w:val="clear" w:color="auto" w:fill="F5F7F4"/>
        <w:spacing w:before="75" w:after="75"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pict w14:anchorId="6061505A">
          <v:rect id="_x0000_i1076" style="width:0;height:.75pt" o:hrstd="t" o:hr="t" fillcolor="#a0a0a0" stroked="f"/>
        </w:pict>
      </w:r>
    </w:p>
    <w:p w14:paraId="62A77A28" w14:textId="77777777" w:rsidR="00C441AA" w:rsidRPr="00C441AA" w:rsidRDefault="00C441AA" w:rsidP="00C441AA">
      <w:pPr>
        <w:shd w:val="clear" w:color="auto" w:fill="F5F7F4"/>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This nation does </w:t>
      </w:r>
      <w:r w:rsidRPr="00C441AA">
        <w:rPr>
          <w:rFonts w:ascii="Verdana" w:eastAsia="Times New Roman" w:hAnsi="Verdana" w:cs="Times New Roman"/>
          <w:i/>
          <w:iCs/>
          <w:color w:val="333333"/>
          <w:sz w:val="17"/>
          <w:szCs w:val="17"/>
        </w:rPr>
        <w:t>not</w:t>
      </w:r>
      <w:r w:rsidRPr="00C441AA">
        <w:rPr>
          <w:rFonts w:ascii="Verdana" w:eastAsia="Times New Roman" w:hAnsi="Verdana" w:cs="Times New Roman"/>
          <w:color w:val="333333"/>
          <w:sz w:val="17"/>
          <w:szCs w:val="17"/>
        </w:rPr>
        <w:t> reflect my RL views.</w:t>
      </w:r>
    </w:p>
    <w:p w14:paraId="4E063C0E"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79" w:anchor="wrap" w:tooltip="Top" w:history="1">
        <w:r w:rsidRPr="00C441AA">
          <w:rPr>
            <w:rFonts w:ascii="Verdana" w:eastAsia="Times New Roman" w:hAnsi="Verdana" w:cs="Times New Roman"/>
            <w:color w:val="008000"/>
            <w:spacing w:val="15000"/>
            <w:sz w:val="15"/>
            <w:szCs w:val="15"/>
            <w:u w:val="single"/>
          </w:rPr>
          <w:t>Top</w:t>
        </w:r>
      </w:hyperlink>
    </w:p>
    <w:p w14:paraId="603AB1A9" w14:textId="27098E01" w:rsidR="00C441AA" w:rsidRPr="00C441AA" w:rsidRDefault="00C441AA" w:rsidP="00C441AA">
      <w:pPr>
        <w:pBdr>
          <w:right w:val="single" w:sz="6" w:space="4" w:color="FFFFFF"/>
        </w:pBdr>
        <w:shd w:val="clear" w:color="auto" w:fill="FDFFFC"/>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1054712D" wp14:editId="6A5DAED8">
            <wp:extent cx="1019175" cy="676275"/>
            <wp:effectExtent l="0" t="0" r="9525" b="9525"/>
            <wp:docPr id="5" name="תמונה 5" descr="User avatar">
              <a:hlinkClick xmlns:a="http://schemas.openxmlformats.org/drawingml/2006/main" r:id="rId180" tooltip="&quot;View nation: Obnoxious Teenag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avatar">
                      <a:hlinkClick r:id="rId180" tooltip="&quot;View nation: Obnoxious Teenagers&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81" w:history="1">
        <w:r w:rsidRPr="00C441AA">
          <w:rPr>
            <w:rFonts w:ascii="Verdana" w:eastAsia="Times New Roman" w:hAnsi="Verdana" w:cs="Times New Roman"/>
            <w:b/>
            <w:bCs/>
            <w:color w:val="008000"/>
            <w:sz w:val="15"/>
            <w:szCs w:val="15"/>
            <w:u w:val="single"/>
          </w:rPr>
          <w:t>Obnoxious Teenagers</w:t>
        </w:r>
      </w:hyperlink>
    </w:p>
    <w:p w14:paraId="46BE92A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Bureaucrat</w:t>
      </w:r>
    </w:p>
    <w:p w14:paraId="180D3750"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4E0FAA57"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64</w:t>
      </w:r>
    </w:p>
    <w:p w14:paraId="4A06A0E0"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Jan 14, 2014</w:t>
      </w:r>
    </w:p>
    <w:p w14:paraId="7B567FF9" w14:textId="77777777" w:rsidR="00C441AA" w:rsidRPr="00C441AA" w:rsidRDefault="00C441AA" w:rsidP="00C441AA">
      <w:pPr>
        <w:pBdr>
          <w:right w:val="single" w:sz="6" w:space="4" w:color="FFFFFF"/>
        </w:pBdr>
        <w:shd w:val="clear" w:color="auto" w:fill="FDFFFC"/>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4078620D" w14:textId="77777777" w:rsidR="00C441AA" w:rsidRPr="00C441AA" w:rsidRDefault="00C441AA" w:rsidP="00C441AA">
      <w:pPr>
        <w:numPr>
          <w:ilvl w:val="0"/>
          <w:numId w:val="26"/>
        </w:numPr>
        <w:shd w:val="clear" w:color="auto" w:fill="FDFFFC"/>
        <w:spacing w:after="0" w:line="355" w:lineRule="atLeast"/>
        <w:ind w:left="5685"/>
        <w:jc w:val="right"/>
        <w:rPr>
          <w:rFonts w:ascii="Verdana" w:eastAsia="Times New Roman" w:hAnsi="Verdana" w:cs="Times New Roman"/>
          <w:color w:val="333333"/>
          <w:sz w:val="15"/>
          <w:szCs w:val="15"/>
        </w:rPr>
      </w:pPr>
    </w:p>
    <w:p w14:paraId="65566A75" w14:textId="729F1CBC" w:rsidR="00C441AA" w:rsidRPr="00C441AA" w:rsidRDefault="00C441AA" w:rsidP="00C441AA">
      <w:pPr>
        <w:shd w:val="clear" w:color="auto" w:fill="FDFFFC"/>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12869515" wp14:editId="009BC347">
            <wp:extent cx="104775" cy="85725"/>
            <wp:effectExtent l="0" t="0" r="9525" b="9525"/>
            <wp:docPr id="4" name="תמונה 4" descr="Post">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ost">
                      <a:hlinkClick r:id="rId18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83" w:history="1">
        <w:r w:rsidRPr="00C441AA">
          <w:rPr>
            <w:rFonts w:ascii="Verdana" w:eastAsia="Times New Roman" w:hAnsi="Verdana" w:cs="Times New Roman"/>
            <w:b/>
            <w:bCs/>
            <w:color w:val="008000"/>
            <w:sz w:val="15"/>
            <w:szCs w:val="15"/>
            <w:u w:val="single"/>
          </w:rPr>
          <w:t>Obnoxious Teenagers</w:t>
        </w:r>
      </w:hyperlink>
      <w:r w:rsidRPr="00C441AA">
        <w:rPr>
          <w:rFonts w:ascii="Verdana" w:eastAsia="Times New Roman" w:hAnsi="Verdana" w:cs="Times New Roman"/>
          <w:color w:val="333333"/>
          <w:sz w:val="15"/>
          <w:szCs w:val="15"/>
        </w:rPr>
        <w:t> » Fri Jan 17, 2014 3:18 pm</w:t>
      </w:r>
    </w:p>
    <w:p w14:paraId="3F3EED43" w14:textId="04E8E6F2" w:rsidR="00C441AA" w:rsidRPr="00C441AA" w:rsidRDefault="00C441AA" w:rsidP="00C441AA">
      <w:pPr>
        <w:shd w:val="clear" w:color="auto" w:fill="FDFFFC"/>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t>They're so cool!! I wish I could join them </w:t>
      </w:r>
      <w:r w:rsidRPr="00C441AA">
        <w:rPr>
          <w:rFonts w:ascii="Trebuchet MS" w:eastAsia="Times New Roman" w:hAnsi="Trebuchet MS" w:cs="Times New Roman"/>
          <w:noProof/>
          <w:color w:val="333333"/>
          <w:sz w:val="20"/>
          <w:szCs w:val="20"/>
        </w:rPr>
        <w:drawing>
          <wp:inline distT="0" distB="0" distL="0" distR="0" wp14:anchorId="5011EFEA" wp14:editId="7C19CD60">
            <wp:extent cx="190500" cy="190500"/>
            <wp:effectExtent l="0" t="0" r="0" b="0"/>
            <wp:docPr id="3"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20E640" w14:textId="77777777" w:rsidR="00C441AA" w:rsidRPr="00C441AA" w:rsidRDefault="00C441AA" w:rsidP="00C441AA">
      <w:pPr>
        <w:shd w:val="clear" w:color="auto" w:fill="FDFFFC"/>
        <w:spacing w:after="0" w:line="231"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4"/>
          <w:szCs w:val="14"/>
        </w:rPr>
        <w:t>I’m just an </w:t>
      </w:r>
      <w:r w:rsidRPr="00C441AA">
        <w:rPr>
          <w:rFonts w:ascii="Verdana" w:eastAsia="Times New Roman" w:hAnsi="Verdana" w:cs="Times New Roman"/>
          <w:b/>
          <w:bCs/>
          <w:color w:val="333333"/>
          <w:sz w:val="14"/>
          <w:szCs w:val="14"/>
        </w:rPr>
        <w:t>atheist teenager</w:t>
      </w:r>
      <w:r w:rsidRPr="00C441AA">
        <w:rPr>
          <w:rFonts w:ascii="Verdana" w:eastAsia="Times New Roman" w:hAnsi="Verdana" w:cs="Times New Roman"/>
          <w:color w:val="333333"/>
          <w:sz w:val="14"/>
          <w:szCs w:val="14"/>
        </w:rPr>
        <w:t> who greatly values his intelligence and scientific fact over any </w:t>
      </w:r>
      <w:r w:rsidRPr="00C441AA">
        <w:rPr>
          <w:rFonts w:ascii="Verdana" w:eastAsia="Times New Roman" w:hAnsi="Verdana" w:cs="Times New Roman"/>
          <w:b/>
          <w:bCs/>
          <w:color w:val="333333"/>
          <w:sz w:val="14"/>
          <w:szCs w:val="14"/>
        </w:rPr>
        <w:t>silly fiction book</w:t>
      </w:r>
      <w:r w:rsidRPr="00C441AA">
        <w:rPr>
          <w:rFonts w:ascii="Verdana" w:eastAsia="Times New Roman" w:hAnsi="Verdana" w:cs="Times New Roman"/>
          <w:color w:val="333333"/>
          <w:sz w:val="14"/>
          <w:szCs w:val="14"/>
        </w:rPr>
        <w:t> written 3,500 years ago. Also, </w:t>
      </w:r>
      <w:r w:rsidRPr="00C441AA">
        <w:rPr>
          <w:rFonts w:ascii="Verdana" w:eastAsia="Times New Roman" w:hAnsi="Verdana" w:cs="Times New Roman"/>
          <w:b/>
          <w:bCs/>
          <w:color w:val="333333"/>
          <w:sz w:val="14"/>
          <w:szCs w:val="14"/>
        </w:rPr>
        <w:t>I love</w:t>
      </w:r>
      <w:r w:rsidRPr="00C441AA">
        <w:rPr>
          <w:rFonts w:ascii="Verdana" w:eastAsia="Times New Roman" w:hAnsi="Verdana" w:cs="Times New Roman"/>
          <w:color w:val="333333"/>
          <w:sz w:val="14"/>
          <w:szCs w:val="14"/>
        </w:rPr>
        <w:t> Guns N' Roses and Led Zeppelin. </w:t>
      </w:r>
      <w:r w:rsidRPr="00C441AA">
        <w:rPr>
          <w:rFonts w:ascii="Verdana" w:eastAsia="Times New Roman" w:hAnsi="Verdana" w:cs="Times New Roman"/>
          <w:b/>
          <w:bCs/>
          <w:color w:val="333333"/>
          <w:sz w:val="14"/>
          <w:szCs w:val="14"/>
        </w:rPr>
        <w:t>I hate</w:t>
      </w:r>
      <w:r w:rsidRPr="00C441AA">
        <w:rPr>
          <w:rFonts w:ascii="Verdana" w:eastAsia="Times New Roman" w:hAnsi="Verdana" w:cs="Times New Roman"/>
          <w:color w:val="333333"/>
          <w:sz w:val="14"/>
          <w:szCs w:val="14"/>
        </w:rPr>
        <w:t> Justin Bieber and Miley Cyrus. I feel like an outcast in my generation.</w:t>
      </w:r>
      <w:r w:rsidRPr="00C441AA">
        <w:rPr>
          <w:rFonts w:ascii="Verdana" w:eastAsia="Times New Roman" w:hAnsi="Verdana" w:cs="Times New Roman"/>
          <w:color w:val="333333"/>
          <w:sz w:val="14"/>
          <w:szCs w:val="14"/>
        </w:rPr>
        <w:br/>
      </w:r>
      <w:r w:rsidRPr="00C441AA">
        <w:rPr>
          <w:rFonts w:ascii="Verdana" w:eastAsia="Times New Roman" w:hAnsi="Verdana" w:cs="Times New Roman"/>
          <w:b/>
          <w:bCs/>
          <w:color w:val="00BF40"/>
          <w:sz w:val="14"/>
          <w:szCs w:val="14"/>
        </w:rPr>
        <w:t>I support</w:t>
      </w:r>
      <w:r w:rsidRPr="00C441AA">
        <w:rPr>
          <w:rFonts w:ascii="Verdana" w:eastAsia="Times New Roman" w:hAnsi="Verdana" w:cs="Times New Roman"/>
          <w:color w:val="333333"/>
          <w:sz w:val="14"/>
          <w:szCs w:val="14"/>
        </w:rPr>
        <w:t> atheism, intelligence, science, Marxism, communism, socialism, anything Scandinavian, social justice, Tumblr, 9Gag, Reddit, NSG.</w:t>
      </w:r>
      <w:r w:rsidRPr="00C441AA">
        <w:rPr>
          <w:rFonts w:ascii="Verdana" w:eastAsia="Times New Roman" w:hAnsi="Verdana" w:cs="Times New Roman"/>
          <w:color w:val="333333"/>
          <w:sz w:val="14"/>
          <w:szCs w:val="14"/>
        </w:rPr>
        <w:br/>
      </w:r>
      <w:r w:rsidRPr="00C441AA">
        <w:rPr>
          <w:rFonts w:ascii="Verdana" w:eastAsia="Times New Roman" w:hAnsi="Verdana" w:cs="Times New Roman"/>
          <w:b/>
          <w:bCs/>
          <w:color w:val="FF4000"/>
          <w:sz w:val="14"/>
          <w:szCs w:val="14"/>
        </w:rPr>
        <w:t>I am against</w:t>
      </w:r>
      <w:r w:rsidRPr="00C441AA">
        <w:rPr>
          <w:rFonts w:ascii="Verdana" w:eastAsia="Times New Roman" w:hAnsi="Verdana" w:cs="Times New Roman"/>
          <w:color w:val="333333"/>
          <w:sz w:val="14"/>
          <w:szCs w:val="14"/>
        </w:rPr>
        <w:t> bigotry, friendzone, reactionism, fascism, patriarchy, racism, capitalism, US, douchebags, fat shaming, restricting immigration.</w:t>
      </w:r>
    </w:p>
    <w:p w14:paraId="452E06F5" w14:textId="77777777" w:rsidR="00C441AA" w:rsidRPr="00C441AA" w:rsidRDefault="00C441AA" w:rsidP="00C441AA">
      <w:pPr>
        <w:shd w:val="clear" w:color="auto" w:fill="FDFFFC"/>
        <w:spacing w:after="60" w:line="240" w:lineRule="auto"/>
        <w:jc w:val="right"/>
        <w:rPr>
          <w:rFonts w:ascii="Verdana" w:eastAsia="Times New Roman" w:hAnsi="Verdana" w:cs="Times New Roman"/>
          <w:color w:val="333333"/>
          <w:sz w:val="15"/>
          <w:szCs w:val="15"/>
        </w:rPr>
      </w:pPr>
      <w:hyperlink r:id="rId185" w:anchor="wrap" w:tooltip="Top" w:history="1">
        <w:r w:rsidRPr="00C441AA">
          <w:rPr>
            <w:rFonts w:ascii="Verdana" w:eastAsia="Times New Roman" w:hAnsi="Verdana" w:cs="Times New Roman"/>
            <w:color w:val="008000"/>
            <w:spacing w:val="15000"/>
            <w:sz w:val="15"/>
            <w:szCs w:val="15"/>
            <w:u w:val="single"/>
          </w:rPr>
          <w:t>Top</w:t>
        </w:r>
      </w:hyperlink>
    </w:p>
    <w:p w14:paraId="11CDB974" w14:textId="72697FB3" w:rsidR="00C441AA" w:rsidRPr="00C441AA" w:rsidRDefault="00C441AA" w:rsidP="00C441AA">
      <w:pPr>
        <w:pBdr>
          <w:right w:val="single" w:sz="6" w:space="4" w:color="FFFFFF"/>
        </w:pBdr>
        <w:shd w:val="clear" w:color="auto" w:fill="F5F7F4"/>
        <w:spacing w:after="0" w:line="288" w:lineRule="atLeast"/>
        <w:ind w:left="3030"/>
        <w:jc w:val="right"/>
        <w:rPr>
          <w:rFonts w:ascii="Verdana" w:eastAsia="Times New Roman" w:hAnsi="Verdana" w:cs="Times New Roman"/>
          <w:color w:val="666666"/>
          <w:sz w:val="15"/>
          <w:szCs w:val="15"/>
        </w:rPr>
      </w:pPr>
      <w:r w:rsidRPr="00C441AA">
        <w:rPr>
          <w:rFonts w:ascii="Verdana" w:eastAsia="Times New Roman" w:hAnsi="Verdana" w:cs="Times New Roman"/>
          <w:b/>
          <w:bCs/>
          <w:noProof/>
          <w:color w:val="008000"/>
          <w:sz w:val="15"/>
          <w:szCs w:val="15"/>
        </w:rPr>
        <w:drawing>
          <wp:inline distT="0" distB="0" distL="0" distR="0" wp14:anchorId="5B2DC111" wp14:editId="7FAB8710">
            <wp:extent cx="1019175" cy="676275"/>
            <wp:effectExtent l="0" t="0" r="9525" b="9525"/>
            <wp:docPr id="2" name="תמונה 2" descr="User avatar">
              <a:hlinkClick xmlns:a="http://schemas.openxmlformats.org/drawingml/2006/main" r:id="rId186" tooltip="&quot;View nation: Resaw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avatar">
                      <a:hlinkClick r:id="rId186" tooltip="&quot;View nation: Resawa&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19175" cy="676275"/>
                    </a:xfrm>
                    <a:prstGeom prst="rect">
                      <a:avLst/>
                    </a:prstGeom>
                    <a:noFill/>
                    <a:ln>
                      <a:noFill/>
                    </a:ln>
                  </pic:spPr>
                </pic:pic>
              </a:graphicData>
            </a:graphic>
          </wp:inline>
        </w:drawing>
      </w:r>
      <w:r w:rsidRPr="00C441AA">
        <w:rPr>
          <w:rFonts w:ascii="Verdana" w:eastAsia="Times New Roman" w:hAnsi="Verdana" w:cs="Times New Roman"/>
          <w:color w:val="666666"/>
          <w:sz w:val="15"/>
          <w:szCs w:val="15"/>
        </w:rPr>
        <w:br/>
      </w:r>
      <w:hyperlink r:id="rId187" w:history="1">
        <w:r w:rsidRPr="00C441AA">
          <w:rPr>
            <w:rFonts w:ascii="Verdana" w:eastAsia="Times New Roman" w:hAnsi="Verdana" w:cs="Times New Roman"/>
            <w:b/>
            <w:bCs/>
            <w:color w:val="008000"/>
            <w:sz w:val="15"/>
            <w:szCs w:val="15"/>
            <w:u w:val="single"/>
          </w:rPr>
          <w:t>Resawa</w:t>
        </w:r>
      </w:hyperlink>
    </w:p>
    <w:p w14:paraId="1C503F74"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Diplomat</w:t>
      </w:r>
    </w:p>
    <w:p w14:paraId="4D9F1457"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 </w:t>
      </w:r>
    </w:p>
    <w:p w14:paraId="6ADC2738"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Posts:</w:t>
      </w:r>
      <w:r w:rsidRPr="00C441AA">
        <w:rPr>
          <w:rFonts w:ascii="Verdana" w:eastAsia="Times New Roman" w:hAnsi="Verdana" w:cs="Times New Roman"/>
          <w:color w:val="666666"/>
          <w:sz w:val="15"/>
          <w:szCs w:val="15"/>
        </w:rPr>
        <w:t> 538</w:t>
      </w:r>
    </w:p>
    <w:p w14:paraId="1AD9727A"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000000"/>
          <w:sz w:val="15"/>
          <w:szCs w:val="15"/>
        </w:rPr>
        <w:t>Founded:</w:t>
      </w:r>
      <w:r w:rsidRPr="00C441AA">
        <w:rPr>
          <w:rFonts w:ascii="Verdana" w:eastAsia="Times New Roman" w:hAnsi="Verdana" w:cs="Times New Roman"/>
          <w:color w:val="666666"/>
          <w:sz w:val="15"/>
          <w:szCs w:val="15"/>
        </w:rPr>
        <w:t> Nov 03, 2013</w:t>
      </w:r>
    </w:p>
    <w:p w14:paraId="230971C9" w14:textId="77777777" w:rsidR="00C441AA" w:rsidRPr="00C441AA" w:rsidRDefault="00C441AA" w:rsidP="00C441AA">
      <w:pPr>
        <w:pBdr>
          <w:right w:val="single" w:sz="6" w:space="4" w:color="FFFFFF"/>
        </w:pBdr>
        <w:shd w:val="clear" w:color="auto" w:fill="F5F7F4"/>
        <w:spacing w:after="0" w:line="288" w:lineRule="atLeast"/>
        <w:ind w:left="3630"/>
        <w:jc w:val="right"/>
        <w:rPr>
          <w:rFonts w:ascii="Verdana" w:eastAsia="Times New Roman" w:hAnsi="Verdana" w:cs="Times New Roman"/>
          <w:color w:val="666666"/>
          <w:sz w:val="15"/>
          <w:szCs w:val="15"/>
        </w:rPr>
      </w:pPr>
      <w:r w:rsidRPr="00C441AA">
        <w:rPr>
          <w:rFonts w:ascii="Verdana" w:eastAsia="Times New Roman" w:hAnsi="Verdana" w:cs="Times New Roman"/>
          <w:color w:val="666666"/>
          <w:sz w:val="15"/>
          <w:szCs w:val="15"/>
        </w:rPr>
        <w:t>Ex-Nation</w:t>
      </w:r>
    </w:p>
    <w:p w14:paraId="3C5F0017" w14:textId="77777777" w:rsidR="00C441AA" w:rsidRPr="00C441AA" w:rsidRDefault="00C441AA" w:rsidP="00C441AA">
      <w:pPr>
        <w:numPr>
          <w:ilvl w:val="0"/>
          <w:numId w:val="27"/>
        </w:numPr>
        <w:shd w:val="clear" w:color="auto" w:fill="F5F7F4"/>
        <w:spacing w:after="0" w:line="355" w:lineRule="atLeast"/>
        <w:ind w:left="5685"/>
        <w:jc w:val="right"/>
        <w:rPr>
          <w:rFonts w:ascii="Verdana" w:eastAsia="Times New Roman" w:hAnsi="Verdana" w:cs="Times New Roman"/>
          <w:color w:val="333333"/>
          <w:sz w:val="15"/>
          <w:szCs w:val="15"/>
        </w:rPr>
      </w:pPr>
    </w:p>
    <w:p w14:paraId="2393448E" w14:textId="5AE27FE8" w:rsidR="00C441AA" w:rsidRPr="00C441AA" w:rsidRDefault="00C441AA" w:rsidP="00C441AA">
      <w:pPr>
        <w:shd w:val="clear" w:color="auto" w:fill="F5F7F4"/>
        <w:spacing w:after="0" w:line="288" w:lineRule="atLeast"/>
        <w:ind w:right="3600"/>
        <w:jc w:val="right"/>
        <w:rPr>
          <w:rFonts w:ascii="Verdana" w:eastAsia="Times New Roman" w:hAnsi="Verdana" w:cs="Times New Roman"/>
          <w:color w:val="333333"/>
          <w:sz w:val="15"/>
          <w:szCs w:val="15"/>
        </w:rPr>
      </w:pPr>
      <w:r w:rsidRPr="00C441AA">
        <w:rPr>
          <w:rFonts w:ascii="Verdana" w:eastAsia="Times New Roman" w:hAnsi="Verdana" w:cs="Times New Roman"/>
          <w:noProof/>
          <w:color w:val="008000"/>
          <w:sz w:val="15"/>
          <w:szCs w:val="15"/>
        </w:rPr>
        <w:drawing>
          <wp:inline distT="0" distB="0" distL="0" distR="0" wp14:anchorId="055499F2" wp14:editId="7136B59F">
            <wp:extent cx="104775" cy="85725"/>
            <wp:effectExtent l="0" t="0" r="9525" b="9525"/>
            <wp:docPr id="1" name="תמונה 1" descr="Post">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ost">
                      <a:hlinkClick r:id="rId188"/>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C441AA">
        <w:rPr>
          <w:rFonts w:ascii="Verdana" w:eastAsia="Times New Roman" w:hAnsi="Verdana" w:cs="Times New Roman"/>
          <w:color w:val="333333"/>
          <w:sz w:val="15"/>
          <w:szCs w:val="15"/>
        </w:rPr>
        <w:t>by </w:t>
      </w:r>
      <w:hyperlink r:id="rId189" w:history="1">
        <w:r w:rsidRPr="00C441AA">
          <w:rPr>
            <w:rFonts w:ascii="Verdana" w:eastAsia="Times New Roman" w:hAnsi="Verdana" w:cs="Times New Roman"/>
            <w:b/>
            <w:bCs/>
            <w:color w:val="008000"/>
            <w:sz w:val="15"/>
            <w:szCs w:val="15"/>
            <w:u w:val="single"/>
          </w:rPr>
          <w:t>Resawa</w:t>
        </w:r>
      </w:hyperlink>
      <w:r w:rsidRPr="00C441AA">
        <w:rPr>
          <w:rFonts w:ascii="Verdana" w:eastAsia="Times New Roman" w:hAnsi="Verdana" w:cs="Times New Roman"/>
          <w:color w:val="333333"/>
          <w:sz w:val="15"/>
          <w:szCs w:val="15"/>
        </w:rPr>
        <w:t> » Fri Jan 17, 2014 4:14 pm</w:t>
      </w:r>
    </w:p>
    <w:p w14:paraId="63B9B906" w14:textId="77777777" w:rsidR="00C441AA" w:rsidRPr="00C441AA" w:rsidRDefault="00C441AA" w:rsidP="00C441AA">
      <w:pPr>
        <w:shd w:val="clear" w:color="auto" w:fill="F5F7F4"/>
        <w:spacing w:after="0" w:line="336" w:lineRule="atLeast"/>
        <w:jc w:val="right"/>
        <w:rPr>
          <w:rFonts w:ascii="Trebuchet MS" w:eastAsia="Times New Roman" w:hAnsi="Trebuchet MS" w:cs="Times New Roman"/>
          <w:color w:val="333333"/>
          <w:sz w:val="20"/>
          <w:szCs w:val="20"/>
        </w:rPr>
      </w:pPr>
      <w:r w:rsidRPr="00C441AA">
        <w:rPr>
          <w:rFonts w:ascii="Trebuchet MS" w:eastAsia="Times New Roman" w:hAnsi="Trebuchet MS" w:cs="Times New Roman"/>
          <w:color w:val="333333"/>
          <w:sz w:val="20"/>
          <w:szCs w:val="20"/>
        </w:rPr>
        <w:lastRenderedPageBreak/>
        <w:t>My guess is a simple secrete society</w:t>
      </w:r>
      <w:r w:rsidRPr="00C441AA">
        <w:rPr>
          <w:rFonts w:ascii="Trebuchet MS" w:eastAsia="Times New Roman" w:hAnsi="Trebuchet MS" w:cs="Times New Roman"/>
          <w:color w:val="333333"/>
          <w:sz w:val="20"/>
          <w:szCs w:val="20"/>
        </w:rPr>
        <w:br/>
        <w:t>If it was political or religious they'd risk losing the people who solve the riddles</w:t>
      </w:r>
    </w:p>
    <w:p w14:paraId="66FC1948" w14:textId="77777777" w:rsidR="00C441AA" w:rsidRPr="00C441AA" w:rsidRDefault="00C441AA" w:rsidP="00C441AA">
      <w:pPr>
        <w:shd w:val="clear" w:color="auto" w:fill="F5F7F4"/>
        <w:spacing w:after="60" w:line="240" w:lineRule="auto"/>
        <w:jc w:val="right"/>
        <w:rPr>
          <w:rFonts w:ascii="Verdana" w:eastAsia="Times New Roman" w:hAnsi="Verdana" w:cs="Times New Roman"/>
          <w:color w:val="333333"/>
          <w:sz w:val="15"/>
          <w:szCs w:val="15"/>
        </w:rPr>
      </w:pPr>
      <w:hyperlink r:id="rId190" w:anchor="wrap" w:tooltip="Top" w:history="1">
        <w:r w:rsidRPr="00C441AA">
          <w:rPr>
            <w:rFonts w:ascii="Verdana" w:eastAsia="Times New Roman" w:hAnsi="Verdana" w:cs="Times New Roman"/>
            <w:color w:val="008000"/>
            <w:spacing w:val="15000"/>
            <w:sz w:val="15"/>
            <w:szCs w:val="15"/>
            <w:u w:val="single"/>
          </w:rPr>
          <w:t>Top</w:t>
        </w:r>
      </w:hyperlink>
    </w:p>
    <w:p w14:paraId="7062D3E4" w14:textId="77777777" w:rsidR="00C441AA" w:rsidRPr="00C441AA" w:rsidRDefault="00C441AA" w:rsidP="00C441AA">
      <w:pPr>
        <w:pBdr>
          <w:bottom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ראש הטופס</w:t>
      </w:r>
    </w:p>
    <w:p w14:paraId="1A67D1E2" w14:textId="16C16100" w:rsidR="00C441AA" w:rsidRPr="00C441AA" w:rsidRDefault="00C441AA" w:rsidP="00C441AA">
      <w:pPr>
        <w:spacing w:after="0" w:line="240" w:lineRule="auto"/>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t>Display posts from previous: </w:t>
      </w:r>
      <w:r w:rsidRPr="00C441AA">
        <w:rPr>
          <w:rFonts w:ascii="Verdana" w:eastAsia="Times New Roman" w:hAnsi="Verdana" w:cs="Times New Roman"/>
          <w:color w:val="333333"/>
          <w:sz w:val="15"/>
          <w:szCs w:val="15"/>
        </w:rPr>
        <w:object w:dxaOrig="1440" w:dyaOrig="1440" w14:anchorId="19A29A8E">
          <v:shape id="_x0000_i1162" type="#_x0000_t75" style="width:75pt;height:18pt" o:ole="">
            <v:imagedata r:id="rId191" o:title=""/>
          </v:shape>
          <w:control r:id="rId192" w:name="DefaultOcxName2" w:shapeid="_x0000_i1162"/>
        </w:object>
      </w:r>
      <w:r w:rsidRPr="00C441AA">
        <w:rPr>
          <w:rFonts w:ascii="Verdana" w:eastAsia="Times New Roman" w:hAnsi="Verdana" w:cs="Times New Roman"/>
          <w:color w:val="333333"/>
          <w:sz w:val="15"/>
          <w:szCs w:val="15"/>
        </w:rPr>
        <w:t> Sort by </w:t>
      </w:r>
      <w:r w:rsidRPr="00C441AA">
        <w:rPr>
          <w:rFonts w:ascii="Verdana" w:eastAsia="Times New Roman" w:hAnsi="Verdana" w:cs="Times New Roman"/>
          <w:color w:val="333333"/>
          <w:sz w:val="15"/>
          <w:szCs w:val="15"/>
        </w:rPr>
        <w:object w:dxaOrig="1440" w:dyaOrig="1440" w14:anchorId="0E0FF190">
          <v:shape id="_x0000_i1161" type="#_x0000_t75" style="width:75pt;height:18pt" o:ole="">
            <v:imagedata r:id="rId193" o:title=""/>
          </v:shape>
          <w:control r:id="rId194" w:name="DefaultOcxName3" w:shapeid="_x0000_i1161"/>
        </w:object>
      </w:r>
      <w:r w:rsidRPr="00C441AA">
        <w:rPr>
          <w:rFonts w:ascii="Verdana" w:eastAsia="Times New Roman" w:hAnsi="Verdana" w:cs="Times New Roman"/>
          <w:color w:val="333333"/>
          <w:sz w:val="15"/>
          <w:szCs w:val="15"/>
        </w:rPr>
        <w:t> </w:t>
      </w:r>
      <w:r w:rsidRPr="00C441AA">
        <w:rPr>
          <w:rFonts w:ascii="Verdana" w:eastAsia="Times New Roman" w:hAnsi="Verdana" w:cs="Times New Roman"/>
          <w:color w:val="333333"/>
          <w:sz w:val="15"/>
          <w:szCs w:val="15"/>
        </w:rPr>
        <w:object w:dxaOrig="1440" w:dyaOrig="1440" w14:anchorId="14B2C8BA">
          <v:shape id="_x0000_i1160" type="#_x0000_t75" style="width:79.5pt;height:18pt" o:ole="">
            <v:imagedata r:id="rId195" o:title=""/>
          </v:shape>
          <w:control r:id="rId196" w:name="DefaultOcxName4" w:shapeid="_x0000_i1160"/>
        </w:object>
      </w:r>
      <w:r w:rsidRPr="00C441AA">
        <w:rPr>
          <w:rFonts w:ascii="Verdana" w:eastAsia="Times New Roman" w:hAnsi="Verdana" w:cs="Times New Roman"/>
          <w:color w:val="333333"/>
          <w:sz w:val="15"/>
          <w:szCs w:val="15"/>
        </w:rPr>
        <w:t> </w:t>
      </w:r>
      <w:r w:rsidRPr="00C441AA">
        <w:rPr>
          <w:rFonts w:ascii="Verdana" w:eastAsia="Times New Roman" w:hAnsi="Verdana" w:cs="Times New Roman"/>
          <w:color w:val="333333"/>
          <w:sz w:val="15"/>
          <w:szCs w:val="15"/>
        </w:rPr>
        <w:object w:dxaOrig="1440" w:dyaOrig="1440" w14:anchorId="29CB4FE1">
          <v:shape id="_x0000_i1159" type="#_x0000_t75" style="width:23.25pt;height:22.5pt" o:ole="">
            <v:imagedata r:id="rId197" o:title=""/>
          </v:shape>
          <w:control r:id="rId198" w:name="DefaultOcxName5" w:shapeid="_x0000_i1159"/>
        </w:object>
      </w:r>
    </w:p>
    <w:p w14:paraId="1BEB8EEA" w14:textId="77777777" w:rsidR="00C441AA" w:rsidRPr="00C441AA" w:rsidRDefault="00C441AA" w:rsidP="00C441AA">
      <w:pPr>
        <w:pBdr>
          <w:top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תחתית הטופס</w:t>
      </w:r>
    </w:p>
    <w:p w14:paraId="36D6693F" w14:textId="77777777" w:rsidR="00C441AA" w:rsidRPr="00C441AA" w:rsidRDefault="00C441AA" w:rsidP="00C441AA">
      <w:pPr>
        <w:spacing w:before="75" w:after="75" w:line="240" w:lineRule="auto"/>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pict w14:anchorId="77C42913">
          <v:rect id="_x0000_i1082" style="width:0;height:.75pt" o:hrstd="t" o:hr="t" fillcolor="#a0a0a0" stroked="f"/>
        </w:pict>
      </w:r>
    </w:p>
    <w:p w14:paraId="5A905F3D" w14:textId="77777777" w:rsidR="00C441AA" w:rsidRPr="00C441AA" w:rsidRDefault="00C441AA" w:rsidP="00C441AA">
      <w:pPr>
        <w:spacing w:after="0" w:line="240" w:lineRule="auto"/>
        <w:jc w:val="right"/>
        <w:rPr>
          <w:rFonts w:ascii="Verdana" w:eastAsia="Times New Roman" w:hAnsi="Verdana" w:cs="Times New Roman"/>
          <w:color w:val="333333"/>
          <w:sz w:val="17"/>
          <w:szCs w:val="17"/>
        </w:rPr>
      </w:pPr>
      <w:hyperlink r:id="rId199" w:tooltip="Post a reply" w:history="1">
        <w:r w:rsidRPr="00C441AA">
          <w:rPr>
            <w:rFonts w:ascii="Verdana" w:eastAsia="Times New Roman" w:hAnsi="Verdana" w:cs="Times New Roman"/>
            <w:color w:val="008000"/>
            <w:sz w:val="17"/>
            <w:szCs w:val="17"/>
            <w:u w:val="single"/>
          </w:rPr>
          <w:t>Post a reply</w:t>
        </w:r>
      </w:hyperlink>
    </w:p>
    <w:p w14:paraId="6FA2A0B1" w14:textId="77777777" w:rsidR="00C441AA" w:rsidRPr="00C441AA" w:rsidRDefault="00C441AA" w:rsidP="00C441AA">
      <w:pPr>
        <w:spacing w:after="45" w:line="240" w:lineRule="auto"/>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25 posts • Page 1 of 1</w:t>
      </w:r>
    </w:p>
    <w:p w14:paraId="4CFB97F7" w14:textId="77777777" w:rsidR="00C441AA" w:rsidRPr="00C441AA" w:rsidRDefault="00C441AA" w:rsidP="00C441AA">
      <w:pPr>
        <w:spacing w:after="0" w:line="312" w:lineRule="atLeast"/>
        <w:jc w:val="right"/>
        <w:rPr>
          <w:rFonts w:ascii="Verdana" w:eastAsia="Times New Roman" w:hAnsi="Verdana" w:cs="Times New Roman"/>
          <w:color w:val="333333"/>
          <w:sz w:val="17"/>
          <w:szCs w:val="17"/>
        </w:rPr>
      </w:pPr>
      <w:hyperlink r:id="rId200" w:history="1">
        <w:r w:rsidRPr="00C441AA">
          <w:rPr>
            <w:rFonts w:ascii="Verdana" w:eastAsia="Times New Roman" w:hAnsi="Verdana" w:cs="Times New Roman"/>
            <w:color w:val="008000"/>
            <w:sz w:val="17"/>
            <w:szCs w:val="17"/>
            <w:u w:val="single"/>
          </w:rPr>
          <w:t>Return to General</w:t>
        </w:r>
      </w:hyperlink>
    </w:p>
    <w:p w14:paraId="6B01CDB2" w14:textId="77777777" w:rsidR="00C441AA" w:rsidRPr="00C441AA" w:rsidRDefault="00C441AA" w:rsidP="00C441AA">
      <w:pPr>
        <w:pBdr>
          <w:bottom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ראש הטופס</w:t>
      </w:r>
    </w:p>
    <w:p w14:paraId="3F3D263E" w14:textId="270DD4DA" w:rsidR="00C441AA" w:rsidRPr="00C441AA" w:rsidRDefault="00C441AA" w:rsidP="00C441AA">
      <w:pPr>
        <w:spacing w:after="0" w:line="240" w:lineRule="auto"/>
        <w:jc w:val="right"/>
        <w:rPr>
          <w:rFonts w:ascii="Verdana" w:eastAsia="Times New Roman" w:hAnsi="Verdana" w:cs="Times New Roman"/>
          <w:color w:val="333333"/>
          <w:sz w:val="15"/>
          <w:szCs w:val="15"/>
        </w:rPr>
      </w:pPr>
      <w:r w:rsidRPr="00C441AA">
        <w:rPr>
          <w:rFonts w:ascii="Verdana" w:eastAsia="Times New Roman" w:hAnsi="Verdana" w:cs="Times New Roman"/>
          <w:color w:val="333333"/>
          <w:sz w:val="15"/>
          <w:szCs w:val="15"/>
        </w:rPr>
        <w:t>Jump to:                                        </w:t>
      </w:r>
      <w:r w:rsidRPr="00C441AA">
        <w:rPr>
          <w:rFonts w:ascii="Verdana" w:eastAsia="Times New Roman" w:hAnsi="Verdana" w:cs="Times New Roman"/>
          <w:color w:val="333333"/>
          <w:sz w:val="15"/>
          <w:szCs w:val="15"/>
        </w:rPr>
        <w:object w:dxaOrig="1440" w:dyaOrig="1440" w14:anchorId="3B68C2E7">
          <v:shape id="_x0000_i1158" type="#_x0000_t75" style="width:210pt;height:18pt" o:ole="">
            <v:imagedata r:id="rId201" o:title=""/>
          </v:shape>
          <w:control r:id="rId202" w:name="DefaultOcxName6" w:shapeid="_x0000_i1158"/>
        </w:object>
      </w:r>
      <w:r w:rsidRPr="00C441AA">
        <w:rPr>
          <w:rFonts w:ascii="Verdana" w:eastAsia="Times New Roman" w:hAnsi="Verdana" w:cs="Times New Roman"/>
          <w:color w:val="333333"/>
          <w:sz w:val="15"/>
          <w:szCs w:val="15"/>
        </w:rPr>
        <w:t> </w:t>
      </w:r>
      <w:r w:rsidRPr="00C441AA">
        <w:rPr>
          <w:rFonts w:ascii="Verdana" w:eastAsia="Times New Roman" w:hAnsi="Verdana" w:cs="Times New Roman"/>
          <w:color w:val="333333"/>
          <w:sz w:val="15"/>
          <w:szCs w:val="15"/>
        </w:rPr>
        <w:object w:dxaOrig="1440" w:dyaOrig="1440" w14:anchorId="3D09DB47">
          <v:shape id="_x0000_i1157" type="#_x0000_t75" style="width:23.25pt;height:22.5pt" o:ole="">
            <v:imagedata r:id="rId197" o:title=""/>
          </v:shape>
          <w:control r:id="rId203" w:name="DefaultOcxName7" w:shapeid="_x0000_i1157"/>
        </w:object>
      </w:r>
    </w:p>
    <w:p w14:paraId="27F0E6AD" w14:textId="77777777" w:rsidR="00C441AA" w:rsidRPr="00C441AA" w:rsidRDefault="00C441AA" w:rsidP="00C441AA">
      <w:pPr>
        <w:pBdr>
          <w:top w:val="single" w:sz="6" w:space="1" w:color="auto"/>
        </w:pBdr>
        <w:spacing w:after="0" w:line="240" w:lineRule="auto"/>
        <w:jc w:val="right"/>
        <w:rPr>
          <w:rFonts w:ascii="Arial" w:eastAsia="Times New Roman" w:hAnsi="Arial" w:cs="Arial"/>
          <w:vanish/>
          <w:sz w:val="16"/>
          <w:szCs w:val="16"/>
        </w:rPr>
      </w:pPr>
      <w:r w:rsidRPr="00C441AA">
        <w:rPr>
          <w:rFonts w:ascii="Arial" w:eastAsia="Times New Roman" w:hAnsi="Arial" w:cs="Arial"/>
          <w:vanish/>
          <w:sz w:val="16"/>
          <w:szCs w:val="16"/>
          <w:rtl/>
        </w:rPr>
        <w:t>תחתית הטופס</w:t>
      </w:r>
    </w:p>
    <w:p w14:paraId="5FCE3FA1" w14:textId="77777777" w:rsidR="00C441AA" w:rsidRPr="00C441AA" w:rsidRDefault="00C441AA" w:rsidP="00C441AA">
      <w:pPr>
        <w:pBdr>
          <w:bottom w:val="single" w:sz="6" w:space="2" w:color="CCCCCC"/>
        </w:pBdr>
        <w:spacing w:after="0" w:line="240" w:lineRule="auto"/>
        <w:jc w:val="right"/>
        <w:outlineLvl w:val="2"/>
        <w:rPr>
          <w:rFonts w:ascii="Arial" w:eastAsia="Times New Roman" w:hAnsi="Arial" w:cs="Arial"/>
          <w:b/>
          <w:bCs/>
          <w:caps/>
          <w:color w:val="3A3A30"/>
          <w:sz w:val="16"/>
          <w:szCs w:val="16"/>
        </w:rPr>
      </w:pPr>
      <w:hyperlink r:id="rId204" w:history="1">
        <w:r w:rsidRPr="00C441AA">
          <w:rPr>
            <w:rFonts w:ascii="Arial" w:eastAsia="Times New Roman" w:hAnsi="Arial" w:cs="Arial"/>
            <w:b/>
            <w:bCs/>
            <w:caps/>
            <w:color w:val="008000"/>
            <w:sz w:val="16"/>
            <w:szCs w:val="16"/>
            <w:u w:val="single"/>
          </w:rPr>
          <w:t>WHO IS ONLINE</w:t>
        </w:r>
      </w:hyperlink>
    </w:p>
    <w:p w14:paraId="066BF9F4" w14:textId="77777777" w:rsidR="00C441AA" w:rsidRPr="00C441AA" w:rsidRDefault="00C441AA" w:rsidP="00C441AA">
      <w:pPr>
        <w:spacing w:after="60" w:line="312" w:lineRule="atLeast"/>
        <w:jc w:val="right"/>
        <w:rPr>
          <w:rFonts w:ascii="Verdana" w:eastAsia="Times New Roman" w:hAnsi="Verdana" w:cs="Times New Roman"/>
          <w:color w:val="333333"/>
          <w:sz w:val="17"/>
          <w:szCs w:val="17"/>
        </w:rPr>
      </w:pPr>
      <w:r w:rsidRPr="00C441AA">
        <w:rPr>
          <w:rFonts w:ascii="Verdana" w:eastAsia="Times New Roman" w:hAnsi="Verdana" w:cs="Times New Roman"/>
          <w:color w:val="333333"/>
          <w:sz w:val="17"/>
          <w:szCs w:val="17"/>
        </w:rPr>
        <w:t>Users browsing this forum: </w:t>
      </w:r>
      <w:hyperlink r:id="rId205" w:history="1">
        <w:r w:rsidRPr="00C441AA">
          <w:rPr>
            <w:rFonts w:ascii="Verdana" w:eastAsia="Times New Roman" w:hAnsi="Verdana" w:cs="Times New Roman"/>
            <w:color w:val="008000"/>
            <w:sz w:val="17"/>
            <w:szCs w:val="17"/>
            <w:u w:val="single"/>
          </w:rPr>
          <w:t>A-Series-Of-Tubes</w:t>
        </w:r>
      </w:hyperlink>
      <w:r w:rsidRPr="00C441AA">
        <w:rPr>
          <w:rFonts w:ascii="Verdana" w:eastAsia="Times New Roman" w:hAnsi="Verdana" w:cs="Times New Roman"/>
          <w:color w:val="333333"/>
          <w:sz w:val="17"/>
          <w:szCs w:val="17"/>
        </w:rPr>
        <w:t>, </w:t>
      </w:r>
      <w:hyperlink r:id="rId206" w:history="1">
        <w:r w:rsidRPr="00C441AA">
          <w:rPr>
            <w:rFonts w:ascii="Verdana" w:eastAsia="Times New Roman" w:hAnsi="Verdana" w:cs="Times New Roman"/>
            <w:color w:val="008000"/>
            <w:sz w:val="17"/>
            <w:szCs w:val="17"/>
            <w:u w:val="single"/>
          </w:rPr>
          <w:t>Dresderstan</w:t>
        </w:r>
      </w:hyperlink>
      <w:r w:rsidRPr="00C441AA">
        <w:rPr>
          <w:rFonts w:ascii="Verdana" w:eastAsia="Times New Roman" w:hAnsi="Verdana" w:cs="Times New Roman"/>
          <w:color w:val="333333"/>
          <w:sz w:val="17"/>
          <w:szCs w:val="17"/>
        </w:rPr>
        <w:t>, </w:t>
      </w:r>
      <w:hyperlink r:id="rId207" w:history="1">
        <w:r w:rsidRPr="00C441AA">
          <w:rPr>
            <w:rFonts w:ascii="Verdana" w:eastAsia="Times New Roman" w:hAnsi="Verdana" w:cs="Times New Roman"/>
            <w:color w:val="008000"/>
            <w:sz w:val="17"/>
            <w:szCs w:val="17"/>
            <w:u w:val="single"/>
          </w:rPr>
          <w:t>Esalia</w:t>
        </w:r>
      </w:hyperlink>
      <w:r w:rsidRPr="00C441AA">
        <w:rPr>
          <w:rFonts w:ascii="Verdana" w:eastAsia="Times New Roman" w:hAnsi="Verdana" w:cs="Times New Roman"/>
          <w:color w:val="333333"/>
          <w:sz w:val="17"/>
          <w:szCs w:val="17"/>
        </w:rPr>
        <w:t>, </w:t>
      </w:r>
      <w:hyperlink r:id="rId208" w:history="1">
        <w:r w:rsidRPr="00C441AA">
          <w:rPr>
            <w:rFonts w:ascii="Verdana" w:eastAsia="Times New Roman" w:hAnsi="Verdana" w:cs="Times New Roman"/>
            <w:color w:val="008000"/>
            <w:sz w:val="17"/>
            <w:szCs w:val="17"/>
            <w:u w:val="single"/>
          </w:rPr>
          <w:t>Heloin</w:t>
        </w:r>
      </w:hyperlink>
      <w:r w:rsidRPr="00C441AA">
        <w:rPr>
          <w:rFonts w:ascii="Verdana" w:eastAsia="Times New Roman" w:hAnsi="Verdana" w:cs="Times New Roman"/>
          <w:color w:val="333333"/>
          <w:sz w:val="17"/>
          <w:szCs w:val="17"/>
        </w:rPr>
        <w:t>, </w:t>
      </w:r>
      <w:hyperlink r:id="rId209" w:history="1">
        <w:r w:rsidRPr="00C441AA">
          <w:rPr>
            <w:rFonts w:ascii="Verdana" w:eastAsia="Times New Roman" w:hAnsi="Verdana" w:cs="Times New Roman"/>
            <w:color w:val="008000"/>
            <w:sz w:val="17"/>
            <w:szCs w:val="17"/>
            <w:u w:val="single"/>
          </w:rPr>
          <w:t>Ifreann</w:t>
        </w:r>
      </w:hyperlink>
      <w:r w:rsidRPr="00C441AA">
        <w:rPr>
          <w:rFonts w:ascii="Verdana" w:eastAsia="Times New Roman" w:hAnsi="Verdana" w:cs="Times New Roman"/>
          <w:color w:val="333333"/>
          <w:sz w:val="17"/>
          <w:szCs w:val="17"/>
        </w:rPr>
        <w:t>, </w:t>
      </w:r>
      <w:hyperlink r:id="rId210" w:history="1">
        <w:r w:rsidRPr="00C441AA">
          <w:rPr>
            <w:rFonts w:ascii="Verdana" w:eastAsia="Times New Roman" w:hAnsi="Verdana" w:cs="Times New Roman"/>
            <w:color w:val="008000"/>
            <w:sz w:val="17"/>
            <w:szCs w:val="17"/>
            <w:u w:val="single"/>
          </w:rPr>
          <w:t>Istoreya</w:t>
        </w:r>
      </w:hyperlink>
      <w:r w:rsidRPr="00C441AA">
        <w:rPr>
          <w:rFonts w:ascii="Verdana" w:eastAsia="Times New Roman" w:hAnsi="Verdana" w:cs="Times New Roman"/>
          <w:color w:val="333333"/>
          <w:sz w:val="17"/>
          <w:szCs w:val="17"/>
        </w:rPr>
        <w:t>, </w:t>
      </w:r>
      <w:hyperlink r:id="rId211" w:history="1">
        <w:r w:rsidRPr="00C441AA">
          <w:rPr>
            <w:rFonts w:ascii="Verdana" w:eastAsia="Times New Roman" w:hAnsi="Verdana" w:cs="Times New Roman"/>
            <w:color w:val="008000"/>
            <w:sz w:val="17"/>
            <w:szCs w:val="17"/>
            <w:u w:val="single"/>
          </w:rPr>
          <w:t>SD_Film Artists</w:t>
        </w:r>
      </w:hyperlink>
      <w:r w:rsidRPr="00C441AA">
        <w:rPr>
          <w:rFonts w:ascii="Verdana" w:eastAsia="Times New Roman" w:hAnsi="Verdana" w:cs="Times New Roman"/>
          <w:color w:val="333333"/>
          <w:sz w:val="17"/>
          <w:szCs w:val="17"/>
        </w:rPr>
        <w:t>, </w:t>
      </w:r>
      <w:hyperlink r:id="rId212" w:history="1">
        <w:r w:rsidRPr="00C441AA">
          <w:rPr>
            <w:rFonts w:ascii="Verdana" w:eastAsia="Times New Roman" w:hAnsi="Verdana" w:cs="Times New Roman"/>
            <w:color w:val="008000"/>
            <w:sz w:val="17"/>
            <w:szCs w:val="17"/>
            <w:u w:val="single"/>
          </w:rPr>
          <w:t>The Greater Ohio Valley</w:t>
        </w:r>
      </w:hyperlink>
    </w:p>
    <w:p w14:paraId="7760BFC8" w14:textId="77777777" w:rsidR="00C441AA" w:rsidRPr="00C441AA" w:rsidRDefault="00C441AA" w:rsidP="00C441AA">
      <w:pPr>
        <w:numPr>
          <w:ilvl w:val="0"/>
          <w:numId w:val="28"/>
        </w:numPr>
        <w:shd w:val="clear" w:color="auto" w:fill="EAEAE0"/>
        <w:spacing w:after="0" w:line="528" w:lineRule="atLeast"/>
        <w:ind w:left="2910" w:right="75"/>
        <w:jc w:val="right"/>
        <w:rPr>
          <w:rFonts w:ascii="Verdana" w:eastAsia="Times New Roman" w:hAnsi="Verdana" w:cs="Times New Roman"/>
          <w:color w:val="333333"/>
          <w:sz w:val="17"/>
          <w:szCs w:val="17"/>
        </w:rPr>
      </w:pPr>
      <w:hyperlink r:id="rId213" w:history="1">
        <w:r w:rsidRPr="00C441AA">
          <w:rPr>
            <w:rFonts w:ascii="Verdana" w:eastAsia="Times New Roman" w:hAnsi="Verdana" w:cs="Times New Roman"/>
            <w:color w:val="008000"/>
            <w:sz w:val="17"/>
            <w:szCs w:val="17"/>
            <w:u w:val="single"/>
          </w:rPr>
          <w:t>Board index</w:t>
        </w:r>
      </w:hyperlink>
    </w:p>
    <w:p w14:paraId="55AA5A0F" w14:textId="77777777" w:rsidR="00C441AA" w:rsidRPr="00C441AA" w:rsidRDefault="00C441AA" w:rsidP="00C441AA">
      <w:pPr>
        <w:numPr>
          <w:ilvl w:val="0"/>
          <w:numId w:val="28"/>
        </w:numPr>
        <w:shd w:val="clear" w:color="auto" w:fill="EAEAE0"/>
        <w:spacing w:after="0" w:line="528" w:lineRule="atLeast"/>
        <w:ind w:left="2985"/>
        <w:jc w:val="right"/>
        <w:rPr>
          <w:rFonts w:ascii="Verdana" w:eastAsia="Times New Roman" w:hAnsi="Verdana" w:cs="Times New Roman"/>
          <w:color w:val="333333"/>
          <w:sz w:val="17"/>
          <w:szCs w:val="17"/>
        </w:rPr>
      </w:pPr>
      <w:hyperlink r:id="rId214" w:history="1">
        <w:r w:rsidRPr="00C441AA">
          <w:rPr>
            <w:rFonts w:ascii="Verdana" w:eastAsia="Times New Roman" w:hAnsi="Verdana" w:cs="Times New Roman"/>
            <w:color w:val="008000"/>
            <w:sz w:val="17"/>
            <w:szCs w:val="17"/>
            <w:u w:val="single"/>
          </w:rPr>
          <w:t>Delete all board cookies</w:t>
        </w:r>
      </w:hyperlink>
      <w:r w:rsidRPr="00C441AA">
        <w:rPr>
          <w:rFonts w:ascii="Verdana" w:eastAsia="Times New Roman" w:hAnsi="Verdana" w:cs="Times New Roman"/>
          <w:color w:val="333333"/>
          <w:sz w:val="17"/>
          <w:szCs w:val="17"/>
        </w:rPr>
        <w:t> • All times are UTC - 8 hours [ DST ]</w:t>
      </w:r>
    </w:p>
    <w:p w14:paraId="034DDBC7" w14:textId="77777777" w:rsidR="00C441AA" w:rsidRPr="00C441AA" w:rsidRDefault="00C441AA" w:rsidP="00C441AA">
      <w:pPr>
        <w:spacing w:after="0" w:line="240" w:lineRule="auto"/>
        <w:jc w:val="right"/>
        <w:rPr>
          <w:rFonts w:ascii="Verdana" w:eastAsia="Times New Roman" w:hAnsi="Verdana" w:cs="Times New Roman"/>
          <w:color w:val="555555"/>
          <w:sz w:val="15"/>
          <w:szCs w:val="15"/>
        </w:rPr>
      </w:pPr>
      <w:r w:rsidRPr="00C441AA">
        <w:rPr>
          <w:rFonts w:ascii="Verdana" w:eastAsia="Times New Roman" w:hAnsi="Verdana" w:cs="Times New Roman"/>
          <w:color w:val="555555"/>
          <w:sz w:val="15"/>
          <w:szCs w:val="15"/>
        </w:rPr>
        <w:t>Powered by </w:t>
      </w:r>
      <w:hyperlink r:id="rId215" w:history="1">
        <w:r w:rsidRPr="00C441AA">
          <w:rPr>
            <w:rFonts w:ascii="Verdana" w:eastAsia="Times New Roman" w:hAnsi="Verdana" w:cs="Times New Roman"/>
            <w:color w:val="008000"/>
            <w:sz w:val="15"/>
            <w:szCs w:val="15"/>
            <w:u w:val="single"/>
          </w:rPr>
          <w:t>phpBB</w:t>
        </w:r>
      </w:hyperlink>
      <w:r w:rsidRPr="00C441AA">
        <w:rPr>
          <w:rFonts w:ascii="Verdana" w:eastAsia="Times New Roman" w:hAnsi="Verdana" w:cs="Times New Roman"/>
          <w:color w:val="555555"/>
          <w:sz w:val="15"/>
          <w:szCs w:val="15"/>
        </w:rPr>
        <w:t>® Forum Software © phpBB Group</w:t>
      </w:r>
    </w:p>
    <w:p w14:paraId="53D9D4AF" w14:textId="77777777" w:rsidR="002354EC" w:rsidRPr="00C441AA" w:rsidRDefault="002354EC" w:rsidP="00C441AA">
      <w:pPr>
        <w:jc w:val="right"/>
      </w:pPr>
    </w:p>
    <w:sectPr w:rsidR="002354EC" w:rsidRPr="00C441AA"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EF9"/>
    <w:multiLevelType w:val="multilevel"/>
    <w:tmpl w:val="4A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7E45"/>
    <w:multiLevelType w:val="multilevel"/>
    <w:tmpl w:val="FE6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DFA"/>
    <w:multiLevelType w:val="multilevel"/>
    <w:tmpl w:val="87E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D6294"/>
    <w:multiLevelType w:val="multilevel"/>
    <w:tmpl w:val="4BE4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63ADE"/>
    <w:multiLevelType w:val="multilevel"/>
    <w:tmpl w:val="2D5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FD2"/>
    <w:multiLevelType w:val="multilevel"/>
    <w:tmpl w:val="28E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767DC"/>
    <w:multiLevelType w:val="multilevel"/>
    <w:tmpl w:val="763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364CD"/>
    <w:multiLevelType w:val="multilevel"/>
    <w:tmpl w:val="D4E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415F1"/>
    <w:multiLevelType w:val="multilevel"/>
    <w:tmpl w:val="CA9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655BC"/>
    <w:multiLevelType w:val="multilevel"/>
    <w:tmpl w:val="AD5E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90B8E"/>
    <w:multiLevelType w:val="multilevel"/>
    <w:tmpl w:val="E30E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94C81"/>
    <w:multiLevelType w:val="multilevel"/>
    <w:tmpl w:val="68EE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E72A8"/>
    <w:multiLevelType w:val="multilevel"/>
    <w:tmpl w:val="F17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F15C8"/>
    <w:multiLevelType w:val="multilevel"/>
    <w:tmpl w:val="9F88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55963"/>
    <w:multiLevelType w:val="multilevel"/>
    <w:tmpl w:val="E94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86C47"/>
    <w:multiLevelType w:val="multilevel"/>
    <w:tmpl w:val="4784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E36C3"/>
    <w:multiLevelType w:val="multilevel"/>
    <w:tmpl w:val="259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20542"/>
    <w:multiLevelType w:val="multilevel"/>
    <w:tmpl w:val="C60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514F0"/>
    <w:multiLevelType w:val="multilevel"/>
    <w:tmpl w:val="E3DE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D1D7C"/>
    <w:multiLevelType w:val="multilevel"/>
    <w:tmpl w:val="9DD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9A5A0B"/>
    <w:multiLevelType w:val="multilevel"/>
    <w:tmpl w:val="429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C602A"/>
    <w:multiLevelType w:val="multilevel"/>
    <w:tmpl w:val="F49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65DC9"/>
    <w:multiLevelType w:val="multilevel"/>
    <w:tmpl w:val="783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346EE"/>
    <w:multiLevelType w:val="multilevel"/>
    <w:tmpl w:val="BA8A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F7E26"/>
    <w:multiLevelType w:val="multilevel"/>
    <w:tmpl w:val="78E2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5769B8"/>
    <w:multiLevelType w:val="multilevel"/>
    <w:tmpl w:val="2314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E5DE7"/>
    <w:multiLevelType w:val="multilevel"/>
    <w:tmpl w:val="450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52ADB"/>
    <w:multiLevelType w:val="multilevel"/>
    <w:tmpl w:val="816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5"/>
  </w:num>
  <w:num w:numId="4">
    <w:abstractNumId w:val="12"/>
  </w:num>
  <w:num w:numId="5">
    <w:abstractNumId w:val="23"/>
  </w:num>
  <w:num w:numId="6">
    <w:abstractNumId w:val="13"/>
  </w:num>
  <w:num w:numId="7">
    <w:abstractNumId w:val="1"/>
  </w:num>
  <w:num w:numId="8">
    <w:abstractNumId w:val="18"/>
  </w:num>
  <w:num w:numId="9">
    <w:abstractNumId w:val="15"/>
  </w:num>
  <w:num w:numId="10">
    <w:abstractNumId w:val="20"/>
  </w:num>
  <w:num w:numId="11">
    <w:abstractNumId w:val="6"/>
  </w:num>
  <w:num w:numId="12">
    <w:abstractNumId w:val="8"/>
  </w:num>
  <w:num w:numId="13">
    <w:abstractNumId w:val="10"/>
  </w:num>
  <w:num w:numId="14">
    <w:abstractNumId w:val="27"/>
  </w:num>
  <w:num w:numId="15">
    <w:abstractNumId w:val="7"/>
  </w:num>
  <w:num w:numId="16">
    <w:abstractNumId w:val="16"/>
  </w:num>
  <w:num w:numId="17">
    <w:abstractNumId w:val="3"/>
  </w:num>
  <w:num w:numId="18">
    <w:abstractNumId w:val="21"/>
  </w:num>
  <w:num w:numId="19">
    <w:abstractNumId w:val="24"/>
  </w:num>
  <w:num w:numId="20">
    <w:abstractNumId w:val="26"/>
  </w:num>
  <w:num w:numId="21">
    <w:abstractNumId w:val="2"/>
  </w:num>
  <w:num w:numId="22">
    <w:abstractNumId w:val="5"/>
  </w:num>
  <w:num w:numId="23">
    <w:abstractNumId w:val="17"/>
  </w:num>
  <w:num w:numId="24">
    <w:abstractNumId w:val="9"/>
  </w:num>
  <w:num w:numId="25">
    <w:abstractNumId w:val="11"/>
  </w:num>
  <w:num w:numId="26">
    <w:abstractNumId w:val="0"/>
  </w:num>
  <w:num w:numId="27">
    <w:abstractNumId w:val="22"/>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AB"/>
    <w:rsid w:val="002354EC"/>
    <w:rsid w:val="004E6F4C"/>
    <w:rsid w:val="005421D2"/>
    <w:rsid w:val="00C01AAB"/>
    <w:rsid w:val="00C441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85E3A-474C-4610-A91A-48B22753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C441A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441A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441AA"/>
    <w:rPr>
      <w:rFonts w:ascii="Times New Roman" w:eastAsia="Times New Roman" w:hAnsi="Times New Roman" w:cs="Times New Roman"/>
      <w:b/>
      <w:bCs/>
      <w:sz w:val="36"/>
      <w:szCs w:val="36"/>
    </w:rPr>
  </w:style>
  <w:style w:type="character" w:customStyle="1" w:styleId="30">
    <w:name w:val="כותרת 3 תו"/>
    <w:basedOn w:val="a0"/>
    <w:link w:val="3"/>
    <w:uiPriority w:val="9"/>
    <w:rsid w:val="00C441AA"/>
    <w:rPr>
      <w:rFonts w:ascii="Times New Roman" w:eastAsia="Times New Roman" w:hAnsi="Times New Roman" w:cs="Times New Roman"/>
      <w:b/>
      <w:bCs/>
      <w:sz w:val="27"/>
      <w:szCs w:val="27"/>
    </w:rPr>
  </w:style>
  <w:style w:type="paragraph" w:customStyle="1" w:styleId="msonormal0">
    <w:name w:val="msonormal"/>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441AA"/>
    <w:rPr>
      <w:color w:val="0000FF"/>
      <w:u w:val="single"/>
    </w:rPr>
  </w:style>
  <w:style w:type="character" w:styleId="FollowedHyperlink">
    <w:name w:val="FollowedHyperlink"/>
    <w:basedOn w:val="a0"/>
    <w:uiPriority w:val="99"/>
    <w:semiHidden/>
    <w:unhideWhenUsed/>
    <w:rsid w:val="00C441AA"/>
    <w:rPr>
      <w:color w:val="800080"/>
      <w:u w:val="single"/>
    </w:rPr>
  </w:style>
  <w:style w:type="character" w:customStyle="1" w:styleId="corners-top">
    <w:name w:val="corners-top"/>
    <w:basedOn w:val="a0"/>
    <w:rsid w:val="00C441AA"/>
  </w:style>
  <w:style w:type="paragraph" w:customStyle="1" w:styleId="icon-home">
    <w:name w:val="icon-home"/>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C441AA"/>
    <w:rPr>
      <w:b/>
      <w:bCs/>
    </w:rPr>
  </w:style>
  <w:style w:type="paragraph" w:customStyle="1" w:styleId="rightside">
    <w:name w:val="rightside"/>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members">
    <w:name w:val="icon-members"/>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search">
    <w:name w:val="icon-search"/>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register">
    <w:name w:val="icon-register"/>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logout">
    <w:name w:val="icon-logout"/>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ners-bottom">
    <w:name w:val="corners-bottom"/>
    <w:basedOn w:val="a0"/>
    <w:rsid w:val="00C441AA"/>
  </w:style>
  <w:style w:type="paragraph" w:styleId="z-">
    <w:name w:val="HTML Top of Form"/>
    <w:basedOn w:val="a"/>
    <w:next w:val="a"/>
    <w:link w:val="z-0"/>
    <w:hidden/>
    <w:uiPriority w:val="99"/>
    <w:semiHidden/>
    <w:unhideWhenUsed/>
    <w:rsid w:val="00C441AA"/>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C441AA"/>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C441AA"/>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C441AA"/>
    <w:rPr>
      <w:rFonts w:ascii="Arial" w:eastAsia="Times New Roman" w:hAnsi="Arial" w:cs="Arial"/>
      <w:vanish/>
      <w:sz w:val="16"/>
      <w:szCs w:val="16"/>
    </w:rPr>
  </w:style>
  <w:style w:type="paragraph" w:customStyle="1" w:styleId="author">
    <w:name w:val="author"/>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icon">
    <w:name w:val="quote-icon"/>
    <w:basedOn w:val="a"/>
    <w:rsid w:val="00C441A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a0"/>
    <w:uiPriority w:val="99"/>
    <w:semiHidden/>
    <w:unhideWhenUsed/>
    <w:rsid w:val="00C441AA"/>
    <w:rPr>
      <w:i/>
      <w:iCs/>
    </w:rPr>
  </w:style>
  <w:style w:type="paragraph" w:styleId="NormalWeb">
    <w:name w:val="Normal (Web)"/>
    <w:basedOn w:val="a"/>
    <w:uiPriority w:val="99"/>
    <w:semiHidden/>
    <w:unhideWhenUsed/>
    <w:rsid w:val="00C441A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488248">
      <w:bodyDiv w:val="1"/>
      <w:marLeft w:val="0"/>
      <w:marRight w:val="0"/>
      <w:marTop w:val="0"/>
      <w:marBottom w:val="0"/>
      <w:divBdr>
        <w:top w:val="none" w:sz="0" w:space="0" w:color="auto"/>
        <w:left w:val="none" w:sz="0" w:space="0" w:color="auto"/>
        <w:bottom w:val="none" w:sz="0" w:space="0" w:color="auto"/>
        <w:right w:val="none" w:sz="0" w:space="0" w:color="auto"/>
      </w:divBdr>
      <w:divsChild>
        <w:div w:id="1023359245">
          <w:marLeft w:val="0"/>
          <w:marRight w:val="0"/>
          <w:marTop w:val="0"/>
          <w:marBottom w:val="150"/>
          <w:divBdr>
            <w:top w:val="none" w:sz="0" w:space="0" w:color="auto"/>
            <w:left w:val="none" w:sz="0" w:space="0" w:color="auto"/>
            <w:bottom w:val="none" w:sz="0" w:space="0" w:color="auto"/>
            <w:right w:val="none" w:sz="0" w:space="0" w:color="auto"/>
          </w:divBdr>
          <w:divsChild>
            <w:div w:id="1672415351">
              <w:marLeft w:val="0"/>
              <w:marRight w:val="240"/>
              <w:marTop w:val="135"/>
              <w:marBottom w:val="0"/>
              <w:divBdr>
                <w:top w:val="none" w:sz="0" w:space="0" w:color="auto"/>
                <w:left w:val="none" w:sz="0" w:space="0" w:color="auto"/>
                <w:bottom w:val="none" w:sz="0" w:space="0" w:color="auto"/>
                <w:right w:val="none" w:sz="0" w:space="0" w:color="auto"/>
              </w:divBdr>
            </w:div>
          </w:divsChild>
        </w:div>
        <w:div w:id="175729694">
          <w:marLeft w:val="2910"/>
          <w:marRight w:val="0"/>
          <w:marTop w:val="0"/>
          <w:marBottom w:val="0"/>
          <w:divBdr>
            <w:top w:val="none" w:sz="0" w:space="0" w:color="auto"/>
            <w:left w:val="none" w:sz="0" w:space="0" w:color="auto"/>
            <w:bottom w:val="none" w:sz="0" w:space="0" w:color="auto"/>
            <w:right w:val="none" w:sz="0" w:space="0" w:color="auto"/>
          </w:divBdr>
          <w:divsChild>
            <w:div w:id="392656814">
              <w:marLeft w:val="0"/>
              <w:marRight w:val="0"/>
              <w:marTop w:val="0"/>
              <w:marBottom w:val="0"/>
              <w:divBdr>
                <w:top w:val="none" w:sz="0" w:space="0" w:color="auto"/>
                <w:left w:val="none" w:sz="0" w:space="0" w:color="auto"/>
                <w:bottom w:val="none" w:sz="0" w:space="0" w:color="auto"/>
                <w:right w:val="none" w:sz="0" w:space="0" w:color="auto"/>
              </w:divBdr>
              <w:divsChild>
                <w:div w:id="469565934">
                  <w:marLeft w:val="0"/>
                  <w:marRight w:val="0"/>
                  <w:marTop w:val="0"/>
                  <w:marBottom w:val="0"/>
                  <w:divBdr>
                    <w:top w:val="none" w:sz="0" w:space="0" w:color="auto"/>
                    <w:left w:val="none" w:sz="0" w:space="0" w:color="auto"/>
                    <w:bottom w:val="none" w:sz="0" w:space="0" w:color="auto"/>
                    <w:right w:val="none" w:sz="0" w:space="0" w:color="auto"/>
                  </w:divBdr>
                  <w:divsChild>
                    <w:div w:id="10292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6987">
              <w:marLeft w:val="0"/>
              <w:marRight w:val="0"/>
              <w:marTop w:val="60"/>
              <w:marBottom w:val="60"/>
              <w:divBdr>
                <w:top w:val="none" w:sz="0" w:space="0" w:color="auto"/>
                <w:left w:val="none" w:sz="0" w:space="0" w:color="auto"/>
                <w:bottom w:val="none" w:sz="0" w:space="0" w:color="auto"/>
                <w:right w:val="none" w:sz="0" w:space="0" w:color="auto"/>
              </w:divBdr>
              <w:divsChild>
                <w:div w:id="1028876052">
                  <w:marLeft w:val="0"/>
                  <w:marRight w:val="0"/>
                  <w:marTop w:val="0"/>
                  <w:marBottom w:val="45"/>
                  <w:divBdr>
                    <w:top w:val="none" w:sz="0" w:space="0" w:color="auto"/>
                    <w:left w:val="none" w:sz="0" w:space="0" w:color="auto"/>
                    <w:bottom w:val="none" w:sz="0" w:space="0" w:color="auto"/>
                    <w:right w:val="none" w:sz="0" w:space="0" w:color="auto"/>
                  </w:divBdr>
                  <w:divsChild>
                    <w:div w:id="2139955583">
                      <w:marLeft w:val="0"/>
                      <w:marRight w:val="0"/>
                      <w:marTop w:val="0"/>
                      <w:marBottom w:val="0"/>
                      <w:divBdr>
                        <w:top w:val="none" w:sz="0" w:space="0" w:color="auto"/>
                        <w:left w:val="none" w:sz="0" w:space="0" w:color="auto"/>
                        <w:bottom w:val="none" w:sz="0" w:space="0" w:color="auto"/>
                        <w:right w:val="none" w:sz="0" w:space="0" w:color="auto"/>
                      </w:divBdr>
                      <w:divsChild>
                        <w:div w:id="2103261735">
                          <w:marLeft w:val="0"/>
                          <w:marRight w:val="75"/>
                          <w:marTop w:val="0"/>
                          <w:marBottom w:val="0"/>
                          <w:divBdr>
                            <w:top w:val="none" w:sz="0" w:space="0" w:color="auto"/>
                            <w:left w:val="none" w:sz="0" w:space="0" w:color="auto"/>
                            <w:bottom w:val="none" w:sz="0" w:space="0" w:color="auto"/>
                            <w:right w:val="none" w:sz="0" w:space="0" w:color="auto"/>
                          </w:divBdr>
                        </w:div>
                      </w:divsChild>
                    </w:div>
                    <w:div w:id="573928369">
                      <w:marLeft w:val="75"/>
                      <w:marRight w:val="0"/>
                      <w:marTop w:val="45"/>
                      <w:marBottom w:val="0"/>
                      <w:divBdr>
                        <w:top w:val="none" w:sz="0" w:space="0" w:color="auto"/>
                        <w:left w:val="none" w:sz="0" w:space="0" w:color="auto"/>
                        <w:bottom w:val="none" w:sz="0" w:space="0" w:color="auto"/>
                        <w:right w:val="none" w:sz="0" w:space="0" w:color="auto"/>
                      </w:divBdr>
                    </w:div>
                    <w:div w:id="1860701497">
                      <w:marLeft w:val="0"/>
                      <w:marRight w:val="0"/>
                      <w:marTop w:val="75"/>
                      <w:marBottom w:val="0"/>
                      <w:divBdr>
                        <w:top w:val="none" w:sz="0" w:space="0" w:color="auto"/>
                        <w:left w:val="none" w:sz="0" w:space="0" w:color="auto"/>
                        <w:bottom w:val="none" w:sz="0" w:space="0" w:color="auto"/>
                        <w:right w:val="none" w:sz="0" w:space="0" w:color="auto"/>
                      </w:divBdr>
                    </w:div>
                  </w:divsChild>
                </w:div>
                <w:div w:id="625357707">
                  <w:marLeft w:val="0"/>
                  <w:marRight w:val="0"/>
                  <w:marTop w:val="0"/>
                  <w:marBottom w:val="60"/>
                  <w:divBdr>
                    <w:top w:val="none" w:sz="0" w:space="0" w:color="auto"/>
                    <w:left w:val="none" w:sz="0" w:space="0" w:color="auto"/>
                    <w:bottom w:val="none" w:sz="0" w:space="0" w:color="auto"/>
                    <w:right w:val="none" w:sz="0" w:space="0" w:color="auto"/>
                  </w:divBdr>
                  <w:divsChild>
                    <w:div w:id="1868564782">
                      <w:marLeft w:val="0"/>
                      <w:marRight w:val="0"/>
                      <w:marTop w:val="0"/>
                      <w:marBottom w:val="0"/>
                      <w:divBdr>
                        <w:top w:val="none" w:sz="0" w:space="0" w:color="auto"/>
                        <w:left w:val="none" w:sz="0" w:space="0" w:color="auto"/>
                        <w:bottom w:val="none" w:sz="0" w:space="0" w:color="auto"/>
                        <w:right w:val="none" w:sz="0" w:space="0" w:color="auto"/>
                      </w:divBdr>
                      <w:divsChild>
                        <w:div w:id="1940868574">
                          <w:marLeft w:val="0"/>
                          <w:marRight w:val="0"/>
                          <w:marTop w:val="0"/>
                          <w:marBottom w:val="0"/>
                          <w:divBdr>
                            <w:top w:val="none" w:sz="0" w:space="0" w:color="auto"/>
                            <w:left w:val="none" w:sz="0" w:space="0" w:color="auto"/>
                            <w:bottom w:val="none" w:sz="0" w:space="0" w:color="auto"/>
                            <w:right w:val="none" w:sz="0" w:space="0" w:color="auto"/>
                          </w:divBdr>
                          <w:divsChild>
                            <w:div w:id="325937778">
                              <w:marLeft w:val="0"/>
                              <w:marRight w:val="0"/>
                              <w:marTop w:val="0"/>
                              <w:marBottom w:val="0"/>
                              <w:divBdr>
                                <w:top w:val="none" w:sz="0" w:space="0" w:color="auto"/>
                                <w:left w:val="none" w:sz="0" w:space="0" w:color="auto"/>
                                <w:bottom w:val="single" w:sz="6" w:space="0" w:color="74162C"/>
                                <w:right w:val="single" w:sz="6" w:space="2" w:color="74162C"/>
                              </w:divBdr>
                            </w:div>
                            <w:div w:id="1150440425">
                              <w:marLeft w:val="0"/>
                              <w:marRight w:val="0"/>
                              <w:marTop w:val="0"/>
                              <w:marBottom w:val="0"/>
                              <w:divBdr>
                                <w:top w:val="none" w:sz="0" w:space="0" w:color="auto"/>
                                <w:left w:val="none" w:sz="0" w:space="0" w:color="auto"/>
                                <w:bottom w:val="single" w:sz="6" w:space="0" w:color="74162C"/>
                                <w:right w:val="single" w:sz="6" w:space="2" w:color="74162C"/>
                              </w:divBdr>
                            </w:div>
                            <w:div w:id="597298463">
                              <w:marLeft w:val="0"/>
                              <w:marRight w:val="0"/>
                              <w:marTop w:val="0"/>
                              <w:marBottom w:val="0"/>
                              <w:divBdr>
                                <w:top w:val="none" w:sz="0" w:space="0" w:color="auto"/>
                                <w:left w:val="none" w:sz="0" w:space="0" w:color="auto"/>
                                <w:bottom w:val="single" w:sz="6" w:space="0" w:color="AA2346"/>
                                <w:right w:val="single" w:sz="6" w:space="2" w:color="AA2346"/>
                              </w:divBdr>
                            </w:div>
                            <w:div w:id="1693991610">
                              <w:marLeft w:val="0"/>
                              <w:marRight w:val="0"/>
                              <w:marTop w:val="0"/>
                              <w:marBottom w:val="0"/>
                              <w:divBdr>
                                <w:top w:val="none" w:sz="0" w:space="0" w:color="auto"/>
                                <w:left w:val="none" w:sz="0" w:space="0" w:color="auto"/>
                                <w:bottom w:val="single" w:sz="6" w:space="0" w:color="8C1C38"/>
                                <w:right w:val="single" w:sz="6" w:space="2" w:color="8C1C38"/>
                              </w:divBdr>
                            </w:div>
                          </w:divsChild>
                        </w:div>
                      </w:divsChild>
                    </w:div>
                  </w:divsChild>
                </w:div>
                <w:div w:id="974455436">
                  <w:marLeft w:val="0"/>
                  <w:marRight w:val="0"/>
                  <w:marTop w:val="0"/>
                  <w:marBottom w:val="60"/>
                  <w:divBdr>
                    <w:top w:val="single" w:sz="6" w:space="0" w:color="CCCCCC"/>
                    <w:left w:val="single" w:sz="6" w:space="8" w:color="CCCCCC"/>
                    <w:bottom w:val="single" w:sz="6" w:space="0" w:color="CCCCCC"/>
                    <w:right w:val="single" w:sz="6" w:space="8" w:color="CCCCCC"/>
                  </w:divBdr>
                  <w:divsChild>
                    <w:div w:id="76946288">
                      <w:marLeft w:val="0"/>
                      <w:marRight w:val="0"/>
                      <w:marTop w:val="0"/>
                      <w:marBottom w:val="0"/>
                      <w:divBdr>
                        <w:top w:val="none" w:sz="0" w:space="0" w:color="auto"/>
                        <w:left w:val="none" w:sz="0" w:space="0" w:color="auto"/>
                        <w:bottom w:val="none" w:sz="0" w:space="0" w:color="auto"/>
                        <w:right w:val="none" w:sz="0" w:space="0" w:color="auto"/>
                      </w:divBdr>
                      <w:divsChild>
                        <w:div w:id="362361329">
                          <w:marLeft w:val="2625"/>
                          <w:marRight w:val="0"/>
                          <w:marTop w:val="0"/>
                          <w:marBottom w:val="0"/>
                          <w:divBdr>
                            <w:top w:val="none" w:sz="0" w:space="0" w:color="auto"/>
                            <w:left w:val="none" w:sz="0" w:space="0" w:color="auto"/>
                            <w:bottom w:val="none" w:sz="0" w:space="0" w:color="auto"/>
                            <w:right w:val="none" w:sz="0" w:space="0" w:color="auto"/>
                          </w:divBdr>
                          <w:divsChild>
                            <w:div w:id="226959802">
                              <w:marLeft w:val="0"/>
                              <w:marRight w:val="0"/>
                              <w:marTop w:val="0"/>
                              <w:marBottom w:val="0"/>
                              <w:divBdr>
                                <w:top w:val="none" w:sz="0" w:space="0" w:color="auto"/>
                                <w:left w:val="none" w:sz="0" w:space="0" w:color="auto"/>
                                <w:bottom w:val="none" w:sz="0" w:space="0" w:color="auto"/>
                                <w:right w:val="none" w:sz="0" w:space="0" w:color="auto"/>
                              </w:divBdr>
                              <w:divsChild>
                                <w:div w:id="1945383156">
                                  <w:blockQuote w:val="1"/>
                                  <w:marLeft w:val="0"/>
                                  <w:marRight w:val="15"/>
                                  <w:marTop w:val="120"/>
                                  <w:marBottom w:val="0"/>
                                  <w:divBdr>
                                    <w:top w:val="single" w:sz="6" w:space="4" w:color="DBDBCE"/>
                                    <w:left w:val="single" w:sz="6" w:space="4" w:color="DBDBCE"/>
                                    <w:bottom w:val="single" w:sz="6" w:space="4" w:color="DBDBCE"/>
                                    <w:right w:val="single" w:sz="6" w:space="4" w:color="DBDBCE"/>
                                  </w:divBdr>
                                </w:div>
                              </w:divsChild>
                            </w:div>
                            <w:div w:id="9726190">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625431717">
                  <w:marLeft w:val="0"/>
                  <w:marRight w:val="0"/>
                  <w:marTop w:val="0"/>
                  <w:marBottom w:val="60"/>
                  <w:divBdr>
                    <w:top w:val="single" w:sz="6" w:space="0" w:color="CCCCCC"/>
                    <w:left w:val="single" w:sz="6" w:space="8" w:color="CCCCCC"/>
                    <w:bottom w:val="single" w:sz="6" w:space="0" w:color="CCCCCC"/>
                    <w:right w:val="single" w:sz="6" w:space="8" w:color="CCCCCC"/>
                  </w:divBdr>
                  <w:divsChild>
                    <w:div w:id="40056620">
                      <w:marLeft w:val="0"/>
                      <w:marRight w:val="0"/>
                      <w:marTop w:val="0"/>
                      <w:marBottom w:val="0"/>
                      <w:divBdr>
                        <w:top w:val="none" w:sz="0" w:space="0" w:color="auto"/>
                        <w:left w:val="none" w:sz="0" w:space="0" w:color="auto"/>
                        <w:bottom w:val="none" w:sz="0" w:space="0" w:color="auto"/>
                        <w:right w:val="none" w:sz="0" w:space="0" w:color="auto"/>
                      </w:divBdr>
                      <w:divsChild>
                        <w:div w:id="1204515965">
                          <w:marLeft w:val="2625"/>
                          <w:marRight w:val="0"/>
                          <w:marTop w:val="0"/>
                          <w:marBottom w:val="0"/>
                          <w:divBdr>
                            <w:top w:val="none" w:sz="0" w:space="0" w:color="auto"/>
                            <w:left w:val="none" w:sz="0" w:space="0" w:color="auto"/>
                            <w:bottom w:val="none" w:sz="0" w:space="0" w:color="auto"/>
                            <w:right w:val="none" w:sz="0" w:space="0" w:color="auto"/>
                          </w:divBdr>
                          <w:divsChild>
                            <w:div w:id="411899730">
                              <w:marLeft w:val="0"/>
                              <w:marRight w:val="0"/>
                              <w:marTop w:val="0"/>
                              <w:marBottom w:val="0"/>
                              <w:divBdr>
                                <w:top w:val="none" w:sz="0" w:space="0" w:color="auto"/>
                                <w:left w:val="none" w:sz="0" w:space="0" w:color="auto"/>
                                <w:bottom w:val="none" w:sz="0" w:space="0" w:color="auto"/>
                                <w:right w:val="none" w:sz="0" w:space="0" w:color="auto"/>
                              </w:divBdr>
                            </w:div>
                            <w:div w:id="1120801913">
                              <w:marLeft w:val="0"/>
                              <w:marRight w:val="0"/>
                              <w:marTop w:val="360"/>
                              <w:marBottom w:val="0"/>
                              <w:divBdr>
                                <w:top w:val="dashed" w:sz="6" w:space="2" w:color="CCCCCC"/>
                                <w:left w:val="none" w:sz="0" w:space="0" w:color="auto"/>
                                <w:bottom w:val="none" w:sz="0" w:space="0" w:color="auto"/>
                                <w:right w:val="none" w:sz="0" w:space="0" w:color="auto"/>
                              </w:divBdr>
                            </w:div>
                            <w:div w:id="1997879138">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323894835">
                  <w:marLeft w:val="0"/>
                  <w:marRight w:val="0"/>
                  <w:marTop w:val="0"/>
                  <w:marBottom w:val="60"/>
                  <w:divBdr>
                    <w:top w:val="single" w:sz="6" w:space="0" w:color="CCCCCC"/>
                    <w:left w:val="single" w:sz="6" w:space="8" w:color="CCCCCC"/>
                    <w:bottom w:val="single" w:sz="6" w:space="0" w:color="CCCCCC"/>
                    <w:right w:val="single" w:sz="6" w:space="8" w:color="CCCCCC"/>
                  </w:divBdr>
                  <w:divsChild>
                    <w:div w:id="2042241927">
                      <w:marLeft w:val="0"/>
                      <w:marRight w:val="0"/>
                      <w:marTop w:val="0"/>
                      <w:marBottom w:val="0"/>
                      <w:divBdr>
                        <w:top w:val="none" w:sz="0" w:space="0" w:color="auto"/>
                        <w:left w:val="none" w:sz="0" w:space="0" w:color="auto"/>
                        <w:bottom w:val="none" w:sz="0" w:space="0" w:color="auto"/>
                        <w:right w:val="none" w:sz="0" w:space="0" w:color="auto"/>
                      </w:divBdr>
                      <w:divsChild>
                        <w:div w:id="296767150">
                          <w:marLeft w:val="2625"/>
                          <w:marRight w:val="0"/>
                          <w:marTop w:val="0"/>
                          <w:marBottom w:val="0"/>
                          <w:divBdr>
                            <w:top w:val="none" w:sz="0" w:space="0" w:color="auto"/>
                            <w:left w:val="none" w:sz="0" w:space="0" w:color="auto"/>
                            <w:bottom w:val="none" w:sz="0" w:space="0" w:color="auto"/>
                            <w:right w:val="none" w:sz="0" w:space="0" w:color="auto"/>
                          </w:divBdr>
                          <w:divsChild>
                            <w:div w:id="1116674632">
                              <w:marLeft w:val="0"/>
                              <w:marRight w:val="0"/>
                              <w:marTop w:val="0"/>
                              <w:marBottom w:val="0"/>
                              <w:divBdr>
                                <w:top w:val="none" w:sz="0" w:space="0" w:color="auto"/>
                                <w:left w:val="none" w:sz="0" w:space="0" w:color="auto"/>
                                <w:bottom w:val="none" w:sz="0" w:space="0" w:color="auto"/>
                                <w:right w:val="none" w:sz="0" w:space="0" w:color="auto"/>
                              </w:divBdr>
                            </w:div>
                            <w:div w:id="970745033">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354354550">
                  <w:marLeft w:val="0"/>
                  <w:marRight w:val="0"/>
                  <w:marTop w:val="0"/>
                  <w:marBottom w:val="60"/>
                  <w:divBdr>
                    <w:top w:val="single" w:sz="6" w:space="0" w:color="CCCCCC"/>
                    <w:left w:val="single" w:sz="6" w:space="8" w:color="CCCCCC"/>
                    <w:bottom w:val="single" w:sz="6" w:space="0" w:color="CCCCCC"/>
                    <w:right w:val="single" w:sz="6" w:space="8" w:color="CCCCCC"/>
                  </w:divBdr>
                  <w:divsChild>
                    <w:div w:id="1487895875">
                      <w:marLeft w:val="0"/>
                      <w:marRight w:val="0"/>
                      <w:marTop w:val="0"/>
                      <w:marBottom w:val="0"/>
                      <w:divBdr>
                        <w:top w:val="none" w:sz="0" w:space="0" w:color="auto"/>
                        <w:left w:val="none" w:sz="0" w:space="0" w:color="auto"/>
                        <w:bottom w:val="none" w:sz="0" w:space="0" w:color="auto"/>
                        <w:right w:val="none" w:sz="0" w:space="0" w:color="auto"/>
                      </w:divBdr>
                      <w:divsChild>
                        <w:div w:id="2090693993">
                          <w:marLeft w:val="2625"/>
                          <w:marRight w:val="0"/>
                          <w:marTop w:val="0"/>
                          <w:marBottom w:val="0"/>
                          <w:divBdr>
                            <w:top w:val="none" w:sz="0" w:space="0" w:color="auto"/>
                            <w:left w:val="none" w:sz="0" w:space="0" w:color="auto"/>
                            <w:bottom w:val="none" w:sz="0" w:space="0" w:color="auto"/>
                            <w:right w:val="none" w:sz="0" w:space="0" w:color="auto"/>
                          </w:divBdr>
                          <w:divsChild>
                            <w:div w:id="1832988032">
                              <w:marLeft w:val="0"/>
                              <w:marRight w:val="0"/>
                              <w:marTop w:val="0"/>
                              <w:marBottom w:val="0"/>
                              <w:divBdr>
                                <w:top w:val="none" w:sz="0" w:space="0" w:color="auto"/>
                                <w:left w:val="none" w:sz="0" w:space="0" w:color="auto"/>
                                <w:bottom w:val="none" w:sz="0" w:space="0" w:color="auto"/>
                                <w:right w:val="none" w:sz="0" w:space="0" w:color="auto"/>
                              </w:divBdr>
                            </w:div>
                            <w:div w:id="700786270">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396174497">
                  <w:marLeft w:val="0"/>
                  <w:marRight w:val="0"/>
                  <w:marTop w:val="0"/>
                  <w:marBottom w:val="60"/>
                  <w:divBdr>
                    <w:top w:val="single" w:sz="6" w:space="0" w:color="CCCCCC"/>
                    <w:left w:val="single" w:sz="6" w:space="8" w:color="CCCCCC"/>
                    <w:bottom w:val="single" w:sz="6" w:space="0" w:color="CCCCCC"/>
                    <w:right w:val="single" w:sz="6" w:space="8" w:color="CCCCCC"/>
                  </w:divBdr>
                  <w:divsChild>
                    <w:div w:id="817379229">
                      <w:marLeft w:val="0"/>
                      <w:marRight w:val="0"/>
                      <w:marTop w:val="0"/>
                      <w:marBottom w:val="0"/>
                      <w:divBdr>
                        <w:top w:val="none" w:sz="0" w:space="0" w:color="auto"/>
                        <w:left w:val="none" w:sz="0" w:space="0" w:color="auto"/>
                        <w:bottom w:val="none" w:sz="0" w:space="0" w:color="auto"/>
                        <w:right w:val="none" w:sz="0" w:space="0" w:color="auto"/>
                      </w:divBdr>
                      <w:divsChild>
                        <w:div w:id="339351752">
                          <w:marLeft w:val="2625"/>
                          <w:marRight w:val="0"/>
                          <w:marTop w:val="0"/>
                          <w:marBottom w:val="0"/>
                          <w:divBdr>
                            <w:top w:val="none" w:sz="0" w:space="0" w:color="auto"/>
                            <w:left w:val="none" w:sz="0" w:space="0" w:color="auto"/>
                            <w:bottom w:val="none" w:sz="0" w:space="0" w:color="auto"/>
                            <w:right w:val="none" w:sz="0" w:space="0" w:color="auto"/>
                          </w:divBdr>
                          <w:divsChild>
                            <w:div w:id="1947737361">
                              <w:marLeft w:val="0"/>
                              <w:marRight w:val="0"/>
                              <w:marTop w:val="0"/>
                              <w:marBottom w:val="0"/>
                              <w:divBdr>
                                <w:top w:val="none" w:sz="0" w:space="0" w:color="auto"/>
                                <w:left w:val="none" w:sz="0" w:space="0" w:color="auto"/>
                                <w:bottom w:val="none" w:sz="0" w:space="0" w:color="auto"/>
                                <w:right w:val="none" w:sz="0" w:space="0" w:color="auto"/>
                              </w:divBdr>
                            </w:div>
                            <w:div w:id="673341357">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322201319">
                  <w:marLeft w:val="0"/>
                  <w:marRight w:val="0"/>
                  <w:marTop w:val="0"/>
                  <w:marBottom w:val="60"/>
                  <w:divBdr>
                    <w:top w:val="single" w:sz="6" w:space="0" w:color="CCCCCC"/>
                    <w:left w:val="single" w:sz="6" w:space="8" w:color="CCCCCC"/>
                    <w:bottom w:val="single" w:sz="6" w:space="0" w:color="CCCCCC"/>
                    <w:right w:val="single" w:sz="6" w:space="8" w:color="CCCCCC"/>
                  </w:divBdr>
                  <w:divsChild>
                    <w:div w:id="786198726">
                      <w:marLeft w:val="0"/>
                      <w:marRight w:val="0"/>
                      <w:marTop w:val="0"/>
                      <w:marBottom w:val="0"/>
                      <w:divBdr>
                        <w:top w:val="none" w:sz="0" w:space="0" w:color="auto"/>
                        <w:left w:val="none" w:sz="0" w:space="0" w:color="auto"/>
                        <w:bottom w:val="none" w:sz="0" w:space="0" w:color="auto"/>
                        <w:right w:val="none" w:sz="0" w:space="0" w:color="auto"/>
                      </w:divBdr>
                      <w:divsChild>
                        <w:div w:id="1461849220">
                          <w:marLeft w:val="2625"/>
                          <w:marRight w:val="0"/>
                          <w:marTop w:val="0"/>
                          <w:marBottom w:val="0"/>
                          <w:divBdr>
                            <w:top w:val="none" w:sz="0" w:space="0" w:color="auto"/>
                            <w:left w:val="none" w:sz="0" w:space="0" w:color="auto"/>
                            <w:bottom w:val="none" w:sz="0" w:space="0" w:color="auto"/>
                            <w:right w:val="none" w:sz="0" w:space="0" w:color="auto"/>
                          </w:divBdr>
                          <w:divsChild>
                            <w:div w:id="4885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12168">
                  <w:marLeft w:val="0"/>
                  <w:marRight w:val="0"/>
                  <w:marTop w:val="0"/>
                  <w:marBottom w:val="60"/>
                  <w:divBdr>
                    <w:top w:val="single" w:sz="6" w:space="0" w:color="CCCCCC"/>
                    <w:left w:val="single" w:sz="6" w:space="8" w:color="CCCCCC"/>
                    <w:bottom w:val="single" w:sz="6" w:space="0" w:color="CCCCCC"/>
                    <w:right w:val="single" w:sz="6" w:space="8" w:color="CCCCCC"/>
                  </w:divBdr>
                  <w:divsChild>
                    <w:div w:id="988637234">
                      <w:marLeft w:val="0"/>
                      <w:marRight w:val="0"/>
                      <w:marTop w:val="0"/>
                      <w:marBottom w:val="0"/>
                      <w:divBdr>
                        <w:top w:val="none" w:sz="0" w:space="0" w:color="auto"/>
                        <w:left w:val="none" w:sz="0" w:space="0" w:color="auto"/>
                        <w:bottom w:val="none" w:sz="0" w:space="0" w:color="auto"/>
                        <w:right w:val="none" w:sz="0" w:space="0" w:color="auto"/>
                      </w:divBdr>
                      <w:divsChild>
                        <w:div w:id="1363094379">
                          <w:marLeft w:val="2625"/>
                          <w:marRight w:val="0"/>
                          <w:marTop w:val="0"/>
                          <w:marBottom w:val="0"/>
                          <w:divBdr>
                            <w:top w:val="none" w:sz="0" w:space="0" w:color="auto"/>
                            <w:left w:val="none" w:sz="0" w:space="0" w:color="auto"/>
                            <w:bottom w:val="none" w:sz="0" w:space="0" w:color="auto"/>
                            <w:right w:val="none" w:sz="0" w:space="0" w:color="auto"/>
                          </w:divBdr>
                          <w:divsChild>
                            <w:div w:id="1050035413">
                              <w:marLeft w:val="0"/>
                              <w:marRight w:val="0"/>
                              <w:marTop w:val="0"/>
                              <w:marBottom w:val="0"/>
                              <w:divBdr>
                                <w:top w:val="none" w:sz="0" w:space="0" w:color="auto"/>
                                <w:left w:val="none" w:sz="0" w:space="0" w:color="auto"/>
                                <w:bottom w:val="none" w:sz="0" w:space="0" w:color="auto"/>
                                <w:right w:val="none" w:sz="0" w:space="0" w:color="auto"/>
                              </w:divBdr>
                            </w:div>
                            <w:div w:id="904686455">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39613361">
                  <w:marLeft w:val="0"/>
                  <w:marRight w:val="0"/>
                  <w:marTop w:val="0"/>
                  <w:marBottom w:val="60"/>
                  <w:divBdr>
                    <w:top w:val="single" w:sz="6" w:space="0" w:color="CCCCCC"/>
                    <w:left w:val="single" w:sz="6" w:space="8" w:color="CCCCCC"/>
                    <w:bottom w:val="single" w:sz="6" w:space="0" w:color="CCCCCC"/>
                    <w:right w:val="single" w:sz="6" w:space="8" w:color="CCCCCC"/>
                  </w:divBdr>
                  <w:divsChild>
                    <w:div w:id="1747414948">
                      <w:marLeft w:val="0"/>
                      <w:marRight w:val="0"/>
                      <w:marTop w:val="0"/>
                      <w:marBottom w:val="0"/>
                      <w:divBdr>
                        <w:top w:val="none" w:sz="0" w:space="0" w:color="auto"/>
                        <w:left w:val="none" w:sz="0" w:space="0" w:color="auto"/>
                        <w:bottom w:val="none" w:sz="0" w:space="0" w:color="auto"/>
                        <w:right w:val="none" w:sz="0" w:space="0" w:color="auto"/>
                      </w:divBdr>
                      <w:divsChild>
                        <w:div w:id="1410730514">
                          <w:marLeft w:val="2625"/>
                          <w:marRight w:val="0"/>
                          <w:marTop w:val="0"/>
                          <w:marBottom w:val="0"/>
                          <w:divBdr>
                            <w:top w:val="none" w:sz="0" w:space="0" w:color="auto"/>
                            <w:left w:val="none" w:sz="0" w:space="0" w:color="auto"/>
                            <w:bottom w:val="none" w:sz="0" w:space="0" w:color="auto"/>
                            <w:right w:val="none" w:sz="0" w:space="0" w:color="auto"/>
                          </w:divBdr>
                          <w:divsChild>
                            <w:div w:id="762721742">
                              <w:marLeft w:val="0"/>
                              <w:marRight w:val="0"/>
                              <w:marTop w:val="0"/>
                              <w:marBottom w:val="0"/>
                              <w:divBdr>
                                <w:top w:val="none" w:sz="0" w:space="0" w:color="auto"/>
                                <w:left w:val="none" w:sz="0" w:space="0" w:color="auto"/>
                                <w:bottom w:val="none" w:sz="0" w:space="0" w:color="auto"/>
                                <w:right w:val="none" w:sz="0" w:space="0" w:color="auto"/>
                              </w:divBdr>
                            </w:div>
                            <w:div w:id="990909200">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609896669">
                  <w:marLeft w:val="0"/>
                  <w:marRight w:val="0"/>
                  <w:marTop w:val="0"/>
                  <w:marBottom w:val="60"/>
                  <w:divBdr>
                    <w:top w:val="single" w:sz="6" w:space="0" w:color="CCCCCC"/>
                    <w:left w:val="single" w:sz="6" w:space="8" w:color="CCCCCC"/>
                    <w:bottom w:val="single" w:sz="6" w:space="0" w:color="CCCCCC"/>
                    <w:right w:val="single" w:sz="6" w:space="8" w:color="CCCCCC"/>
                  </w:divBdr>
                  <w:divsChild>
                    <w:div w:id="1173447029">
                      <w:marLeft w:val="0"/>
                      <w:marRight w:val="0"/>
                      <w:marTop w:val="0"/>
                      <w:marBottom w:val="0"/>
                      <w:divBdr>
                        <w:top w:val="none" w:sz="0" w:space="0" w:color="auto"/>
                        <w:left w:val="none" w:sz="0" w:space="0" w:color="auto"/>
                        <w:bottom w:val="none" w:sz="0" w:space="0" w:color="auto"/>
                        <w:right w:val="none" w:sz="0" w:space="0" w:color="auto"/>
                      </w:divBdr>
                      <w:divsChild>
                        <w:div w:id="1352679293">
                          <w:marLeft w:val="2625"/>
                          <w:marRight w:val="0"/>
                          <w:marTop w:val="0"/>
                          <w:marBottom w:val="0"/>
                          <w:divBdr>
                            <w:top w:val="none" w:sz="0" w:space="0" w:color="auto"/>
                            <w:left w:val="none" w:sz="0" w:space="0" w:color="auto"/>
                            <w:bottom w:val="none" w:sz="0" w:space="0" w:color="auto"/>
                            <w:right w:val="none" w:sz="0" w:space="0" w:color="auto"/>
                          </w:divBdr>
                          <w:divsChild>
                            <w:div w:id="1945913988">
                              <w:marLeft w:val="0"/>
                              <w:marRight w:val="0"/>
                              <w:marTop w:val="0"/>
                              <w:marBottom w:val="0"/>
                              <w:divBdr>
                                <w:top w:val="none" w:sz="0" w:space="0" w:color="auto"/>
                                <w:left w:val="none" w:sz="0" w:space="0" w:color="auto"/>
                                <w:bottom w:val="none" w:sz="0" w:space="0" w:color="auto"/>
                                <w:right w:val="none" w:sz="0" w:space="0" w:color="auto"/>
                              </w:divBdr>
                              <w:divsChild>
                                <w:div w:id="1148089402">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479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7586">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359501964">
                  <w:marLeft w:val="0"/>
                  <w:marRight w:val="0"/>
                  <w:marTop w:val="0"/>
                  <w:marBottom w:val="60"/>
                  <w:divBdr>
                    <w:top w:val="single" w:sz="6" w:space="0" w:color="CCCCCC"/>
                    <w:left w:val="single" w:sz="6" w:space="8" w:color="CCCCCC"/>
                    <w:bottom w:val="single" w:sz="6" w:space="0" w:color="CCCCCC"/>
                    <w:right w:val="single" w:sz="6" w:space="8" w:color="CCCCCC"/>
                  </w:divBdr>
                  <w:divsChild>
                    <w:div w:id="1341545827">
                      <w:marLeft w:val="0"/>
                      <w:marRight w:val="0"/>
                      <w:marTop w:val="0"/>
                      <w:marBottom w:val="0"/>
                      <w:divBdr>
                        <w:top w:val="none" w:sz="0" w:space="0" w:color="auto"/>
                        <w:left w:val="none" w:sz="0" w:space="0" w:color="auto"/>
                        <w:bottom w:val="none" w:sz="0" w:space="0" w:color="auto"/>
                        <w:right w:val="none" w:sz="0" w:space="0" w:color="auto"/>
                      </w:divBdr>
                      <w:divsChild>
                        <w:div w:id="361168911">
                          <w:marLeft w:val="2625"/>
                          <w:marRight w:val="0"/>
                          <w:marTop w:val="0"/>
                          <w:marBottom w:val="0"/>
                          <w:divBdr>
                            <w:top w:val="none" w:sz="0" w:space="0" w:color="auto"/>
                            <w:left w:val="none" w:sz="0" w:space="0" w:color="auto"/>
                            <w:bottom w:val="none" w:sz="0" w:space="0" w:color="auto"/>
                            <w:right w:val="none" w:sz="0" w:space="0" w:color="auto"/>
                          </w:divBdr>
                          <w:divsChild>
                            <w:div w:id="2195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94327">
                  <w:marLeft w:val="0"/>
                  <w:marRight w:val="0"/>
                  <w:marTop w:val="0"/>
                  <w:marBottom w:val="60"/>
                  <w:divBdr>
                    <w:top w:val="single" w:sz="6" w:space="0" w:color="CCCCCC"/>
                    <w:left w:val="single" w:sz="6" w:space="8" w:color="CCCCCC"/>
                    <w:bottom w:val="single" w:sz="6" w:space="0" w:color="CCCCCC"/>
                    <w:right w:val="single" w:sz="6" w:space="8" w:color="CCCCCC"/>
                  </w:divBdr>
                  <w:divsChild>
                    <w:div w:id="454447655">
                      <w:marLeft w:val="0"/>
                      <w:marRight w:val="0"/>
                      <w:marTop w:val="0"/>
                      <w:marBottom w:val="0"/>
                      <w:divBdr>
                        <w:top w:val="none" w:sz="0" w:space="0" w:color="auto"/>
                        <w:left w:val="none" w:sz="0" w:space="0" w:color="auto"/>
                        <w:bottom w:val="none" w:sz="0" w:space="0" w:color="auto"/>
                        <w:right w:val="none" w:sz="0" w:space="0" w:color="auto"/>
                      </w:divBdr>
                      <w:divsChild>
                        <w:div w:id="1639604962">
                          <w:marLeft w:val="2625"/>
                          <w:marRight w:val="0"/>
                          <w:marTop w:val="0"/>
                          <w:marBottom w:val="0"/>
                          <w:divBdr>
                            <w:top w:val="none" w:sz="0" w:space="0" w:color="auto"/>
                            <w:left w:val="none" w:sz="0" w:space="0" w:color="auto"/>
                            <w:bottom w:val="none" w:sz="0" w:space="0" w:color="auto"/>
                            <w:right w:val="none" w:sz="0" w:space="0" w:color="auto"/>
                          </w:divBdr>
                          <w:divsChild>
                            <w:div w:id="4179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1630">
                  <w:marLeft w:val="0"/>
                  <w:marRight w:val="0"/>
                  <w:marTop w:val="0"/>
                  <w:marBottom w:val="60"/>
                  <w:divBdr>
                    <w:top w:val="single" w:sz="6" w:space="0" w:color="CCCCCC"/>
                    <w:left w:val="single" w:sz="6" w:space="8" w:color="CCCCCC"/>
                    <w:bottom w:val="single" w:sz="6" w:space="0" w:color="CCCCCC"/>
                    <w:right w:val="single" w:sz="6" w:space="8" w:color="CCCCCC"/>
                  </w:divBdr>
                  <w:divsChild>
                    <w:div w:id="1863931313">
                      <w:marLeft w:val="0"/>
                      <w:marRight w:val="0"/>
                      <w:marTop w:val="0"/>
                      <w:marBottom w:val="0"/>
                      <w:divBdr>
                        <w:top w:val="none" w:sz="0" w:space="0" w:color="auto"/>
                        <w:left w:val="none" w:sz="0" w:space="0" w:color="auto"/>
                        <w:bottom w:val="none" w:sz="0" w:space="0" w:color="auto"/>
                        <w:right w:val="none" w:sz="0" w:space="0" w:color="auto"/>
                      </w:divBdr>
                      <w:divsChild>
                        <w:div w:id="664018702">
                          <w:marLeft w:val="2625"/>
                          <w:marRight w:val="0"/>
                          <w:marTop w:val="0"/>
                          <w:marBottom w:val="0"/>
                          <w:divBdr>
                            <w:top w:val="none" w:sz="0" w:space="0" w:color="auto"/>
                            <w:left w:val="none" w:sz="0" w:space="0" w:color="auto"/>
                            <w:bottom w:val="none" w:sz="0" w:space="0" w:color="auto"/>
                            <w:right w:val="none" w:sz="0" w:space="0" w:color="auto"/>
                          </w:divBdr>
                          <w:divsChild>
                            <w:div w:id="1010184316">
                              <w:marLeft w:val="0"/>
                              <w:marRight w:val="0"/>
                              <w:marTop w:val="0"/>
                              <w:marBottom w:val="0"/>
                              <w:divBdr>
                                <w:top w:val="none" w:sz="0" w:space="0" w:color="auto"/>
                                <w:left w:val="none" w:sz="0" w:space="0" w:color="auto"/>
                                <w:bottom w:val="none" w:sz="0" w:space="0" w:color="auto"/>
                                <w:right w:val="none" w:sz="0" w:space="0" w:color="auto"/>
                              </w:divBdr>
                            </w:div>
                            <w:div w:id="402340098">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723409418">
                  <w:marLeft w:val="0"/>
                  <w:marRight w:val="0"/>
                  <w:marTop w:val="0"/>
                  <w:marBottom w:val="60"/>
                  <w:divBdr>
                    <w:top w:val="single" w:sz="6" w:space="0" w:color="CCCCCC"/>
                    <w:left w:val="single" w:sz="6" w:space="8" w:color="CCCCCC"/>
                    <w:bottom w:val="single" w:sz="6" w:space="0" w:color="CCCCCC"/>
                    <w:right w:val="single" w:sz="6" w:space="8" w:color="CCCCCC"/>
                  </w:divBdr>
                  <w:divsChild>
                    <w:div w:id="678696819">
                      <w:marLeft w:val="0"/>
                      <w:marRight w:val="0"/>
                      <w:marTop w:val="0"/>
                      <w:marBottom w:val="0"/>
                      <w:divBdr>
                        <w:top w:val="none" w:sz="0" w:space="0" w:color="auto"/>
                        <w:left w:val="none" w:sz="0" w:space="0" w:color="auto"/>
                        <w:bottom w:val="none" w:sz="0" w:space="0" w:color="auto"/>
                        <w:right w:val="none" w:sz="0" w:space="0" w:color="auto"/>
                      </w:divBdr>
                      <w:divsChild>
                        <w:div w:id="370350877">
                          <w:marLeft w:val="2625"/>
                          <w:marRight w:val="0"/>
                          <w:marTop w:val="0"/>
                          <w:marBottom w:val="0"/>
                          <w:divBdr>
                            <w:top w:val="none" w:sz="0" w:space="0" w:color="auto"/>
                            <w:left w:val="none" w:sz="0" w:space="0" w:color="auto"/>
                            <w:bottom w:val="none" w:sz="0" w:space="0" w:color="auto"/>
                            <w:right w:val="none" w:sz="0" w:space="0" w:color="auto"/>
                          </w:divBdr>
                          <w:divsChild>
                            <w:div w:id="1150513298">
                              <w:marLeft w:val="0"/>
                              <w:marRight w:val="0"/>
                              <w:marTop w:val="0"/>
                              <w:marBottom w:val="0"/>
                              <w:divBdr>
                                <w:top w:val="none" w:sz="0" w:space="0" w:color="auto"/>
                                <w:left w:val="none" w:sz="0" w:space="0" w:color="auto"/>
                                <w:bottom w:val="none" w:sz="0" w:space="0" w:color="auto"/>
                                <w:right w:val="none" w:sz="0" w:space="0" w:color="auto"/>
                              </w:divBdr>
                              <w:divsChild>
                                <w:div w:id="320738647">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18762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78">
                              <w:marLeft w:val="0"/>
                              <w:marRight w:val="0"/>
                              <w:marTop w:val="360"/>
                              <w:marBottom w:val="0"/>
                              <w:divBdr>
                                <w:top w:val="dashed" w:sz="6" w:space="2" w:color="CCCCCC"/>
                                <w:left w:val="none" w:sz="0" w:space="0" w:color="auto"/>
                                <w:bottom w:val="none" w:sz="0" w:space="0" w:color="auto"/>
                                <w:right w:val="none" w:sz="0" w:space="0" w:color="auto"/>
                              </w:divBdr>
                            </w:div>
                            <w:div w:id="1471821628">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513105027">
                  <w:marLeft w:val="0"/>
                  <w:marRight w:val="0"/>
                  <w:marTop w:val="0"/>
                  <w:marBottom w:val="60"/>
                  <w:divBdr>
                    <w:top w:val="single" w:sz="6" w:space="0" w:color="CCCCCC"/>
                    <w:left w:val="single" w:sz="6" w:space="8" w:color="CCCCCC"/>
                    <w:bottom w:val="single" w:sz="6" w:space="0" w:color="CCCCCC"/>
                    <w:right w:val="single" w:sz="6" w:space="8" w:color="CCCCCC"/>
                  </w:divBdr>
                  <w:divsChild>
                    <w:div w:id="819076097">
                      <w:marLeft w:val="0"/>
                      <w:marRight w:val="0"/>
                      <w:marTop w:val="0"/>
                      <w:marBottom w:val="0"/>
                      <w:divBdr>
                        <w:top w:val="none" w:sz="0" w:space="0" w:color="auto"/>
                        <w:left w:val="none" w:sz="0" w:space="0" w:color="auto"/>
                        <w:bottom w:val="none" w:sz="0" w:space="0" w:color="auto"/>
                        <w:right w:val="none" w:sz="0" w:space="0" w:color="auto"/>
                      </w:divBdr>
                      <w:divsChild>
                        <w:div w:id="1742171478">
                          <w:marLeft w:val="2625"/>
                          <w:marRight w:val="0"/>
                          <w:marTop w:val="0"/>
                          <w:marBottom w:val="0"/>
                          <w:divBdr>
                            <w:top w:val="none" w:sz="0" w:space="0" w:color="auto"/>
                            <w:left w:val="none" w:sz="0" w:space="0" w:color="auto"/>
                            <w:bottom w:val="none" w:sz="0" w:space="0" w:color="auto"/>
                            <w:right w:val="none" w:sz="0" w:space="0" w:color="auto"/>
                          </w:divBdr>
                          <w:divsChild>
                            <w:div w:id="466437497">
                              <w:marLeft w:val="0"/>
                              <w:marRight w:val="0"/>
                              <w:marTop w:val="0"/>
                              <w:marBottom w:val="0"/>
                              <w:divBdr>
                                <w:top w:val="none" w:sz="0" w:space="0" w:color="auto"/>
                                <w:left w:val="none" w:sz="0" w:space="0" w:color="auto"/>
                                <w:bottom w:val="none" w:sz="0" w:space="0" w:color="auto"/>
                                <w:right w:val="none" w:sz="0" w:space="0" w:color="auto"/>
                              </w:divBdr>
                              <w:divsChild>
                                <w:div w:id="1259945659">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792793508">
                                      <w:marLeft w:val="0"/>
                                      <w:marRight w:val="0"/>
                                      <w:marTop w:val="0"/>
                                      <w:marBottom w:val="0"/>
                                      <w:divBdr>
                                        <w:top w:val="none" w:sz="0" w:space="0" w:color="auto"/>
                                        <w:left w:val="none" w:sz="0" w:space="0" w:color="auto"/>
                                        <w:bottom w:val="none" w:sz="0" w:space="0" w:color="auto"/>
                                        <w:right w:val="none" w:sz="0" w:space="0" w:color="auto"/>
                                      </w:divBdr>
                                      <w:divsChild>
                                        <w:div w:id="719331251">
                                          <w:blockQuote w:val="1"/>
                                          <w:marLeft w:val="225"/>
                                          <w:marRight w:val="15"/>
                                          <w:marTop w:val="120"/>
                                          <w:marBottom w:val="0"/>
                                          <w:divBdr>
                                            <w:top w:val="single" w:sz="6" w:space="4" w:color="DBDBCE"/>
                                            <w:left w:val="single" w:sz="6" w:space="4" w:color="DBDBCE"/>
                                            <w:bottom w:val="single" w:sz="6" w:space="4" w:color="DBDBCE"/>
                                            <w:right w:val="single" w:sz="6" w:space="4" w:color="DBDBCE"/>
                                          </w:divBdr>
                                          <w:divsChild>
                                            <w:div w:id="8097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76455">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426386787">
                  <w:marLeft w:val="0"/>
                  <w:marRight w:val="0"/>
                  <w:marTop w:val="0"/>
                  <w:marBottom w:val="60"/>
                  <w:divBdr>
                    <w:top w:val="single" w:sz="6" w:space="0" w:color="CCCCCC"/>
                    <w:left w:val="single" w:sz="6" w:space="8" w:color="CCCCCC"/>
                    <w:bottom w:val="single" w:sz="6" w:space="0" w:color="CCCCCC"/>
                    <w:right w:val="single" w:sz="6" w:space="8" w:color="CCCCCC"/>
                  </w:divBdr>
                  <w:divsChild>
                    <w:div w:id="1678457614">
                      <w:marLeft w:val="0"/>
                      <w:marRight w:val="0"/>
                      <w:marTop w:val="0"/>
                      <w:marBottom w:val="0"/>
                      <w:divBdr>
                        <w:top w:val="none" w:sz="0" w:space="0" w:color="auto"/>
                        <w:left w:val="none" w:sz="0" w:space="0" w:color="auto"/>
                        <w:bottom w:val="none" w:sz="0" w:space="0" w:color="auto"/>
                        <w:right w:val="none" w:sz="0" w:space="0" w:color="auto"/>
                      </w:divBdr>
                      <w:divsChild>
                        <w:div w:id="254947671">
                          <w:marLeft w:val="2625"/>
                          <w:marRight w:val="0"/>
                          <w:marTop w:val="0"/>
                          <w:marBottom w:val="0"/>
                          <w:divBdr>
                            <w:top w:val="none" w:sz="0" w:space="0" w:color="auto"/>
                            <w:left w:val="none" w:sz="0" w:space="0" w:color="auto"/>
                            <w:bottom w:val="none" w:sz="0" w:space="0" w:color="auto"/>
                            <w:right w:val="none" w:sz="0" w:space="0" w:color="auto"/>
                          </w:divBdr>
                          <w:divsChild>
                            <w:div w:id="1673069725">
                              <w:marLeft w:val="0"/>
                              <w:marRight w:val="0"/>
                              <w:marTop w:val="0"/>
                              <w:marBottom w:val="0"/>
                              <w:divBdr>
                                <w:top w:val="none" w:sz="0" w:space="0" w:color="auto"/>
                                <w:left w:val="none" w:sz="0" w:space="0" w:color="auto"/>
                                <w:bottom w:val="none" w:sz="0" w:space="0" w:color="auto"/>
                                <w:right w:val="none" w:sz="0" w:space="0" w:color="auto"/>
                              </w:divBdr>
                            </w:div>
                            <w:div w:id="38938370">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347252822">
                  <w:marLeft w:val="0"/>
                  <w:marRight w:val="0"/>
                  <w:marTop w:val="0"/>
                  <w:marBottom w:val="60"/>
                  <w:divBdr>
                    <w:top w:val="single" w:sz="6" w:space="0" w:color="CCCCCC"/>
                    <w:left w:val="single" w:sz="6" w:space="8" w:color="CCCCCC"/>
                    <w:bottom w:val="single" w:sz="6" w:space="0" w:color="CCCCCC"/>
                    <w:right w:val="single" w:sz="6" w:space="8" w:color="CCCCCC"/>
                  </w:divBdr>
                  <w:divsChild>
                    <w:div w:id="743646533">
                      <w:marLeft w:val="0"/>
                      <w:marRight w:val="0"/>
                      <w:marTop w:val="0"/>
                      <w:marBottom w:val="0"/>
                      <w:divBdr>
                        <w:top w:val="none" w:sz="0" w:space="0" w:color="auto"/>
                        <w:left w:val="none" w:sz="0" w:space="0" w:color="auto"/>
                        <w:bottom w:val="none" w:sz="0" w:space="0" w:color="auto"/>
                        <w:right w:val="none" w:sz="0" w:space="0" w:color="auto"/>
                      </w:divBdr>
                      <w:divsChild>
                        <w:div w:id="215169740">
                          <w:marLeft w:val="2625"/>
                          <w:marRight w:val="0"/>
                          <w:marTop w:val="0"/>
                          <w:marBottom w:val="0"/>
                          <w:divBdr>
                            <w:top w:val="none" w:sz="0" w:space="0" w:color="auto"/>
                            <w:left w:val="none" w:sz="0" w:space="0" w:color="auto"/>
                            <w:bottom w:val="none" w:sz="0" w:space="0" w:color="auto"/>
                            <w:right w:val="none" w:sz="0" w:space="0" w:color="auto"/>
                          </w:divBdr>
                          <w:divsChild>
                            <w:div w:id="1850943412">
                              <w:marLeft w:val="0"/>
                              <w:marRight w:val="0"/>
                              <w:marTop w:val="0"/>
                              <w:marBottom w:val="0"/>
                              <w:divBdr>
                                <w:top w:val="none" w:sz="0" w:space="0" w:color="auto"/>
                                <w:left w:val="none" w:sz="0" w:space="0" w:color="auto"/>
                                <w:bottom w:val="none" w:sz="0" w:space="0" w:color="auto"/>
                                <w:right w:val="none" w:sz="0" w:space="0" w:color="auto"/>
                              </w:divBdr>
                              <w:divsChild>
                                <w:div w:id="1867864764">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2057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875">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243759123">
                  <w:marLeft w:val="0"/>
                  <w:marRight w:val="0"/>
                  <w:marTop w:val="0"/>
                  <w:marBottom w:val="60"/>
                  <w:divBdr>
                    <w:top w:val="single" w:sz="6" w:space="0" w:color="CCCCCC"/>
                    <w:left w:val="single" w:sz="6" w:space="8" w:color="CCCCCC"/>
                    <w:bottom w:val="single" w:sz="6" w:space="0" w:color="CCCCCC"/>
                    <w:right w:val="single" w:sz="6" w:space="8" w:color="CCCCCC"/>
                  </w:divBdr>
                  <w:divsChild>
                    <w:div w:id="898054854">
                      <w:marLeft w:val="0"/>
                      <w:marRight w:val="0"/>
                      <w:marTop w:val="0"/>
                      <w:marBottom w:val="0"/>
                      <w:divBdr>
                        <w:top w:val="none" w:sz="0" w:space="0" w:color="auto"/>
                        <w:left w:val="none" w:sz="0" w:space="0" w:color="auto"/>
                        <w:bottom w:val="none" w:sz="0" w:space="0" w:color="auto"/>
                        <w:right w:val="none" w:sz="0" w:space="0" w:color="auto"/>
                      </w:divBdr>
                      <w:divsChild>
                        <w:div w:id="620648692">
                          <w:marLeft w:val="2625"/>
                          <w:marRight w:val="0"/>
                          <w:marTop w:val="0"/>
                          <w:marBottom w:val="0"/>
                          <w:divBdr>
                            <w:top w:val="none" w:sz="0" w:space="0" w:color="auto"/>
                            <w:left w:val="none" w:sz="0" w:space="0" w:color="auto"/>
                            <w:bottom w:val="none" w:sz="0" w:space="0" w:color="auto"/>
                            <w:right w:val="none" w:sz="0" w:space="0" w:color="auto"/>
                          </w:divBdr>
                          <w:divsChild>
                            <w:div w:id="154691673">
                              <w:marLeft w:val="0"/>
                              <w:marRight w:val="0"/>
                              <w:marTop w:val="0"/>
                              <w:marBottom w:val="0"/>
                              <w:divBdr>
                                <w:top w:val="none" w:sz="0" w:space="0" w:color="auto"/>
                                <w:left w:val="none" w:sz="0" w:space="0" w:color="auto"/>
                                <w:bottom w:val="none" w:sz="0" w:space="0" w:color="auto"/>
                                <w:right w:val="none" w:sz="0" w:space="0" w:color="auto"/>
                              </w:divBdr>
                            </w:div>
                            <w:div w:id="1477528617">
                              <w:marLeft w:val="0"/>
                              <w:marRight w:val="0"/>
                              <w:marTop w:val="360"/>
                              <w:marBottom w:val="0"/>
                              <w:divBdr>
                                <w:top w:val="dashed" w:sz="6" w:space="2" w:color="CCCCCC"/>
                                <w:left w:val="none" w:sz="0" w:space="0" w:color="auto"/>
                                <w:bottom w:val="none" w:sz="0" w:space="0" w:color="auto"/>
                                <w:right w:val="none" w:sz="0" w:space="0" w:color="auto"/>
                              </w:divBdr>
                            </w:div>
                            <w:div w:id="1776093592">
                              <w:marLeft w:val="0"/>
                              <w:marRight w:val="0"/>
                              <w:marTop w:val="360"/>
                              <w:marBottom w:val="0"/>
                              <w:divBdr>
                                <w:top w:val="single" w:sz="6" w:space="2" w:color="CCCCCC"/>
                                <w:left w:val="none" w:sz="0" w:space="0" w:color="auto"/>
                                <w:bottom w:val="none" w:sz="0" w:space="0" w:color="auto"/>
                                <w:right w:val="none" w:sz="0" w:space="0" w:color="auto"/>
                              </w:divBdr>
                              <w:divsChild>
                                <w:div w:id="1879123116">
                                  <w:blockQuote w:val="1"/>
                                  <w:marLeft w:val="0"/>
                                  <w:marRight w:val="15"/>
                                  <w:marTop w:val="120"/>
                                  <w:marBottom w:val="0"/>
                                  <w:divBdr>
                                    <w:top w:val="single" w:sz="6" w:space="4" w:color="DBDBCE"/>
                                    <w:left w:val="single" w:sz="6" w:space="4" w:color="DBDBCE"/>
                                    <w:bottom w:val="single" w:sz="6" w:space="4" w:color="DBDBCE"/>
                                    <w:right w:val="single" w:sz="6" w:space="4" w:color="DBDBCE"/>
                                  </w:divBdr>
                                </w:div>
                              </w:divsChild>
                            </w:div>
                          </w:divsChild>
                        </w:div>
                      </w:divsChild>
                    </w:div>
                  </w:divsChild>
                </w:div>
                <w:div w:id="584148229">
                  <w:marLeft w:val="0"/>
                  <w:marRight w:val="0"/>
                  <w:marTop w:val="0"/>
                  <w:marBottom w:val="60"/>
                  <w:divBdr>
                    <w:top w:val="single" w:sz="6" w:space="0" w:color="CCCCCC"/>
                    <w:left w:val="single" w:sz="6" w:space="8" w:color="CCCCCC"/>
                    <w:bottom w:val="single" w:sz="6" w:space="0" w:color="CCCCCC"/>
                    <w:right w:val="single" w:sz="6" w:space="8" w:color="CCCCCC"/>
                  </w:divBdr>
                  <w:divsChild>
                    <w:div w:id="1778911487">
                      <w:marLeft w:val="0"/>
                      <w:marRight w:val="0"/>
                      <w:marTop w:val="0"/>
                      <w:marBottom w:val="0"/>
                      <w:divBdr>
                        <w:top w:val="none" w:sz="0" w:space="0" w:color="auto"/>
                        <w:left w:val="none" w:sz="0" w:space="0" w:color="auto"/>
                        <w:bottom w:val="none" w:sz="0" w:space="0" w:color="auto"/>
                        <w:right w:val="none" w:sz="0" w:space="0" w:color="auto"/>
                      </w:divBdr>
                      <w:divsChild>
                        <w:div w:id="1847288888">
                          <w:marLeft w:val="2625"/>
                          <w:marRight w:val="0"/>
                          <w:marTop w:val="0"/>
                          <w:marBottom w:val="0"/>
                          <w:divBdr>
                            <w:top w:val="none" w:sz="0" w:space="0" w:color="auto"/>
                            <w:left w:val="none" w:sz="0" w:space="0" w:color="auto"/>
                            <w:bottom w:val="none" w:sz="0" w:space="0" w:color="auto"/>
                            <w:right w:val="none" w:sz="0" w:space="0" w:color="auto"/>
                          </w:divBdr>
                          <w:divsChild>
                            <w:div w:id="1899170789">
                              <w:marLeft w:val="0"/>
                              <w:marRight w:val="0"/>
                              <w:marTop w:val="0"/>
                              <w:marBottom w:val="0"/>
                              <w:divBdr>
                                <w:top w:val="none" w:sz="0" w:space="0" w:color="auto"/>
                                <w:left w:val="none" w:sz="0" w:space="0" w:color="auto"/>
                                <w:bottom w:val="none" w:sz="0" w:space="0" w:color="auto"/>
                                <w:right w:val="none" w:sz="0" w:space="0" w:color="auto"/>
                              </w:divBdr>
                            </w:div>
                            <w:div w:id="1529491682">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279410837">
                  <w:marLeft w:val="0"/>
                  <w:marRight w:val="0"/>
                  <w:marTop w:val="0"/>
                  <w:marBottom w:val="60"/>
                  <w:divBdr>
                    <w:top w:val="single" w:sz="6" w:space="0" w:color="CCCCCC"/>
                    <w:left w:val="single" w:sz="6" w:space="8" w:color="CCCCCC"/>
                    <w:bottom w:val="single" w:sz="6" w:space="0" w:color="CCCCCC"/>
                    <w:right w:val="single" w:sz="6" w:space="8" w:color="CCCCCC"/>
                  </w:divBdr>
                  <w:divsChild>
                    <w:div w:id="1232152015">
                      <w:marLeft w:val="0"/>
                      <w:marRight w:val="0"/>
                      <w:marTop w:val="0"/>
                      <w:marBottom w:val="0"/>
                      <w:divBdr>
                        <w:top w:val="none" w:sz="0" w:space="0" w:color="auto"/>
                        <w:left w:val="none" w:sz="0" w:space="0" w:color="auto"/>
                        <w:bottom w:val="none" w:sz="0" w:space="0" w:color="auto"/>
                        <w:right w:val="none" w:sz="0" w:space="0" w:color="auto"/>
                      </w:divBdr>
                      <w:divsChild>
                        <w:div w:id="71851840">
                          <w:marLeft w:val="2625"/>
                          <w:marRight w:val="0"/>
                          <w:marTop w:val="0"/>
                          <w:marBottom w:val="0"/>
                          <w:divBdr>
                            <w:top w:val="none" w:sz="0" w:space="0" w:color="auto"/>
                            <w:left w:val="none" w:sz="0" w:space="0" w:color="auto"/>
                            <w:bottom w:val="none" w:sz="0" w:space="0" w:color="auto"/>
                            <w:right w:val="none" w:sz="0" w:space="0" w:color="auto"/>
                          </w:divBdr>
                          <w:divsChild>
                            <w:div w:id="1604681569">
                              <w:marLeft w:val="0"/>
                              <w:marRight w:val="0"/>
                              <w:marTop w:val="0"/>
                              <w:marBottom w:val="0"/>
                              <w:divBdr>
                                <w:top w:val="none" w:sz="0" w:space="0" w:color="auto"/>
                                <w:left w:val="none" w:sz="0" w:space="0" w:color="auto"/>
                                <w:bottom w:val="none" w:sz="0" w:space="0" w:color="auto"/>
                                <w:right w:val="none" w:sz="0" w:space="0" w:color="auto"/>
                              </w:divBdr>
                              <w:divsChild>
                                <w:div w:id="1874531962">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200362496">
                                      <w:marLeft w:val="0"/>
                                      <w:marRight w:val="0"/>
                                      <w:marTop w:val="0"/>
                                      <w:marBottom w:val="0"/>
                                      <w:divBdr>
                                        <w:top w:val="none" w:sz="0" w:space="0" w:color="auto"/>
                                        <w:left w:val="none" w:sz="0" w:space="0" w:color="auto"/>
                                        <w:bottom w:val="none" w:sz="0" w:space="0" w:color="auto"/>
                                        <w:right w:val="none" w:sz="0" w:space="0" w:color="auto"/>
                                      </w:divBdr>
                                      <w:divsChild>
                                        <w:div w:id="574434387">
                                          <w:blockQuote w:val="1"/>
                                          <w:marLeft w:val="225"/>
                                          <w:marRight w:val="15"/>
                                          <w:marTop w:val="120"/>
                                          <w:marBottom w:val="0"/>
                                          <w:divBdr>
                                            <w:top w:val="single" w:sz="6" w:space="4" w:color="DBDBCE"/>
                                            <w:left w:val="single" w:sz="6" w:space="4" w:color="DBDBCE"/>
                                            <w:bottom w:val="single" w:sz="6" w:space="4" w:color="DBDBCE"/>
                                            <w:right w:val="single" w:sz="6" w:space="4" w:color="DBDBCE"/>
                                          </w:divBdr>
                                          <w:divsChild>
                                            <w:div w:id="494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8477">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150437740">
                  <w:marLeft w:val="0"/>
                  <w:marRight w:val="0"/>
                  <w:marTop w:val="0"/>
                  <w:marBottom w:val="60"/>
                  <w:divBdr>
                    <w:top w:val="single" w:sz="6" w:space="0" w:color="CCCCCC"/>
                    <w:left w:val="single" w:sz="6" w:space="8" w:color="CCCCCC"/>
                    <w:bottom w:val="single" w:sz="6" w:space="0" w:color="CCCCCC"/>
                    <w:right w:val="single" w:sz="6" w:space="8" w:color="CCCCCC"/>
                  </w:divBdr>
                  <w:divsChild>
                    <w:div w:id="1007710034">
                      <w:marLeft w:val="0"/>
                      <w:marRight w:val="0"/>
                      <w:marTop w:val="0"/>
                      <w:marBottom w:val="0"/>
                      <w:divBdr>
                        <w:top w:val="none" w:sz="0" w:space="0" w:color="auto"/>
                        <w:left w:val="none" w:sz="0" w:space="0" w:color="auto"/>
                        <w:bottom w:val="none" w:sz="0" w:space="0" w:color="auto"/>
                        <w:right w:val="none" w:sz="0" w:space="0" w:color="auto"/>
                      </w:divBdr>
                      <w:divsChild>
                        <w:div w:id="721640322">
                          <w:marLeft w:val="2625"/>
                          <w:marRight w:val="0"/>
                          <w:marTop w:val="0"/>
                          <w:marBottom w:val="0"/>
                          <w:divBdr>
                            <w:top w:val="none" w:sz="0" w:space="0" w:color="auto"/>
                            <w:left w:val="none" w:sz="0" w:space="0" w:color="auto"/>
                            <w:bottom w:val="none" w:sz="0" w:space="0" w:color="auto"/>
                            <w:right w:val="none" w:sz="0" w:space="0" w:color="auto"/>
                          </w:divBdr>
                          <w:divsChild>
                            <w:div w:id="49429057">
                              <w:marLeft w:val="0"/>
                              <w:marRight w:val="0"/>
                              <w:marTop w:val="0"/>
                              <w:marBottom w:val="0"/>
                              <w:divBdr>
                                <w:top w:val="none" w:sz="0" w:space="0" w:color="auto"/>
                                <w:left w:val="none" w:sz="0" w:space="0" w:color="auto"/>
                                <w:bottom w:val="none" w:sz="0" w:space="0" w:color="auto"/>
                                <w:right w:val="none" w:sz="0" w:space="0" w:color="auto"/>
                              </w:divBdr>
                              <w:divsChild>
                                <w:div w:id="1320160530">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20375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22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1403674769">
                  <w:marLeft w:val="0"/>
                  <w:marRight w:val="0"/>
                  <w:marTop w:val="0"/>
                  <w:marBottom w:val="60"/>
                  <w:divBdr>
                    <w:top w:val="single" w:sz="6" w:space="0" w:color="CCCCCC"/>
                    <w:left w:val="single" w:sz="6" w:space="8" w:color="CCCCCC"/>
                    <w:bottom w:val="single" w:sz="6" w:space="0" w:color="CCCCCC"/>
                    <w:right w:val="single" w:sz="6" w:space="8" w:color="CCCCCC"/>
                  </w:divBdr>
                  <w:divsChild>
                    <w:div w:id="1540045603">
                      <w:marLeft w:val="0"/>
                      <w:marRight w:val="0"/>
                      <w:marTop w:val="0"/>
                      <w:marBottom w:val="0"/>
                      <w:divBdr>
                        <w:top w:val="none" w:sz="0" w:space="0" w:color="auto"/>
                        <w:left w:val="none" w:sz="0" w:space="0" w:color="auto"/>
                        <w:bottom w:val="none" w:sz="0" w:space="0" w:color="auto"/>
                        <w:right w:val="none" w:sz="0" w:space="0" w:color="auto"/>
                      </w:divBdr>
                      <w:divsChild>
                        <w:div w:id="2142571943">
                          <w:marLeft w:val="2625"/>
                          <w:marRight w:val="0"/>
                          <w:marTop w:val="0"/>
                          <w:marBottom w:val="0"/>
                          <w:divBdr>
                            <w:top w:val="none" w:sz="0" w:space="0" w:color="auto"/>
                            <w:left w:val="none" w:sz="0" w:space="0" w:color="auto"/>
                            <w:bottom w:val="none" w:sz="0" w:space="0" w:color="auto"/>
                            <w:right w:val="none" w:sz="0" w:space="0" w:color="auto"/>
                          </w:divBdr>
                          <w:divsChild>
                            <w:div w:id="1966038062">
                              <w:marLeft w:val="0"/>
                              <w:marRight w:val="0"/>
                              <w:marTop w:val="0"/>
                              <w:marBottom w:val="0"/>
                              <w:divBdr>
                                <w:top w:val="none" w:sz="0" w:space="0" w:color="auto"/>
                                <w:left w:val="none" w:sz="0" w:space="0" w:color="auto"/>
                                <w:bottom w:val="none" w:sz="0" w:space="0" w:color="auto"/>
                                <w:right w:val="none" w:sz="0" w:space="0" w:color="auto"/>
                              </w:divBdr>
                              <w:divsChild>
                                <w:div w:id="1064185282">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12409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13672">
                  <w:marLeft w:val="0"/>
                  <w:marRight w:val="0"/>
                  <w:marTop w:val="0"/>
                  <w:marBottom w:val="60"/>
                  <w:divBdr>
                    <w:top w:val="single" w:sz="6" w:space="0" w:color="CCCCCC"/>
                    <w:left w:val="single" w:sz="6" w:space="8" w:color="CCCCCC"/>
                    <w:bottom w:val="single" w:sz="6" w:space="0" w:color="CCCCCC"/>
                    <w:right w:val="single" w:sz="6" w:space="8" w:color="CCCCCC"/>
                  </w:divBdr>
                  <w:divsChild>
                    <w:div w:id="663556549">
                      <w:marLeft w:val="0"/>
                      <w:marRight w:val="0"/>
                      <w:marTop w:val="0"/>
                      <w:marBottom w:val="0"/>
                      <w:divBdr>
                        <w:top w:val="none" w:sz="0" w:space="0" w:color="auto"/>
                        <w:left w:val="none" w:sz="0" w:space="0" w:color="auto"/>
                        <w:bottom w:val="none" w:sz="0" w:space="0" w:color="auto"/>
                        <w:right w:val="none" w:sz="0" w:space="0" w:color="auto"/>
                      </w:divBdr>
                      <w:divsChild>
                        <w:div w:id="589780772">
                          <w:marLeft w:val="2625"/>
                          <w:marRight w:val="0"/>
                          <w:marTop w:val="0"/>
                          <w:marBottom w:val="0"/>
                          <w:divBdr>
                            <w:top w:val="none" w:sz="0" w:space="0" w:color="auto"/>
                            <w:left w:val="none" w:sz="0" w:space="0" w:color="auto"/>
                            <w:bottom w:val="none" w:sz="0" w:space="0" w:color="auto"/>
                            <w:right w:val="none" w:sz="0" w:space="0" w:color="auto"/>
                          </w:divBdr>
                          <w:divsChild>
                            <w:div w:id="606425203">
                              <w:marLeft w:val="0"/>
                              <w:marRight w:val="0"/>
                              <w:marTop w:val="0"/>
                              <w:marBottom w:val="0"/>
                              <w:divBdr>
                                <w:top w:val="none" w:sz="0" w:space="0" w:color="auto"/>
                                <w:left w:val="none" w:sz="0" w:space="0" w:color="auto"/>
                                <w:bottom w:val="none" w:sz="0" w:space="0" w:color="auto"/>
                                <w:right w:val="none" w:sz="0" w:space="0" w:color="auto"/>
                              </w:divBdr>
                              <w:divsChild>
                                <w:div w:id="1588806782">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17206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215">
                              <w:marLeft w:val="0"/>
                              <w:marRight w:val="0"/>
                              <w:marTop w:val="360"/>
                              <w:marBottom w:val="0"/>
                              <w:divBdr>
                                <w:top w:val="single" w:sz="6" w:space="2" w:color="CCCCCC"/>
                                <w:left w:val="none" w:sz="0" w:space="0" w:color="auto"/>
                                <w:bottom w:val="none" w:sz="0" w:space="0" w:color="auto"/>
                                <w:right w:val="none" w:sz="0" w:space="0" w:color="auto"/>
                              </w:divBdr>
                              <w:divsChild>
                                <w:div w:id="1535774435">
                                  <w:marLeft w:val="0"/>
                                  <w:marRight w:val="0"/>
                                  <w:marTop w:val="0"/>
                                  <w:marBottom w:val="0"/>
                                  <w:divBdr>
                                    <w:top w:val="none" w:sz="0" w:space="0" w:color="auto"/>
                                    <w:left w:val="none" w:sz="0" w:space="0" w:color="auto"/>
                                    <w:bottom w:val="none" w:sz="0" w:space="0" w:color="auto"/>
                                    <w:right w:val="none" w:sz="0" w:space="0" w:color="auto"/>
                                  </w:divBdr>
                                </w:div>
                                <w:div w:id="5942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7261">
                  <w:marLeft w:val="0"/>
                  <w:marRight w:val="0"/>
                  <w:marTop w:val="0"/>
                  <w:marBottom w:val="60"/>
                  <w:divBdr>
                    <w:top w:val="single" w:sz="6" w:space="0" w:color="CCCCCC"/>
                    <w:left w:val="single" w:sz="6" w:space="8" w:color="CCCCCC"/>
                    <w:bottom w:val="single" w:sz="6" w:space="0" w:color="CCCCCC"/>
                    <w:right w:val="single" w:sz="6" w:space="8" w:color="CCCCCC"/>
                  </w:divBdr>
                  <w:divsChild>
                    <w:div w:id="1137991514">
                      <w:marLeft w:val="0"/>
                      <w:marRight w:val="0"/>
                      <w:marTop w:val="0"/>
                      <w:marBottom w:val="0"/>
                      <w:divBdr>
                        <w:top w:val="none" w:sz="0" w:space="0" w:color="auto"/>
                        <w:left w:val="none" w:sz="0" w:space="0" w:color="auto"/>
                        <w:bottom w:val="none" w:sz="0" w:space="0" w:color="auto"/>
                        <w:right w:val="none" w:sz="0" w:space="0" w:color="auto"/>
                      </w:divBdr>
                      <w:divsChild>
                        <w:div w:id="1148744604">
                          <w:marLeft w:val="2625"/>
                          <w:marRight w:val="0"/>
                          <w:marTop w:val="0"/>
                          <w:marBottom w:val="0"/>
                          <w:divBdr>
                            <w:top w:val="none" w:sz="0" w:space="0" w:color="auto"/>
                            <w:left w:val="none" w:sz="0" w:space="0" w:color="auto"/>
                            <w:bottom w:val="none" w:sz="0" w:space="0" w:color="auto"/>
                            <w:right w:val="none" w:sz="0" w:space="0" w:color="auto"/>
                          </w:divBdr>
                          <w:divsChild>
                            <w:div w:id="478301632">
                              <w:marLeft w:val="0"/>
                              <w:marRight w:val="0"/>
                              <w:marTop w:val="0"/>
                              <w:marBottom w:val="0"/>
                              <w:divBdr>
                                <w:top w:val="none" w:sz="0" w:space="0" w:color="auto"/>
                                <w:left w:val="none" w:sz="0" w:space="0" w:color="auto"/>
                                <w:bottom w:val="none" w:sz="0" w:space="0" w:color="auto"/>
                                <w:right w:val="none" w:sz="0" w:space="0" w:color="auto"/>
                              </w:divBdr>
                              <w:divsChild>
                                <w:div w:id="1535776363">
                                  <w:blockQuote w:val="1"/>
                                  <w:marLeft w:val="375"/>
                                  <w:marRight w:val="15"/>
                                  <w:marTop w:val="120"/>
                                  <w:marBottom w:val="0"/>
                                  <w:divBdr>
                                    <w:top w:val="single" w:sz="6" w:space="4" w:color="DBDBCE"/>
                                    <w:left w:val="single" w:sz="6" w:space="4" w:color="DBDBCE"/>
                                    <w:bottom w:val="single" w:sz="6" w:space="4" w:color="DBDBCE"/>
                                    <w:right w:val="single" w:sz="6" w:space="4" w:color="DBDBCE"/>
                                  </w:divBdr>
                                  <w:divsChild>
                                    <w:div w:id="2039968348">
                                      <w:marLeft w:val="0"/>
                                      <w:marRight w:val="0"/>
                                      <w:marTop w:val="0"/>
                                      <w:marBottom w:val="0"/>
                                      <w:divBdr>
                                        <w:top w:val="none" w:sz="0" w:space="0" w:color="auto"/>
                                        <w:left w:val="none" w:sz="0" w:space="0" w:color="auto"/>
                                        <w:bottom w:val="none" w:sz="0" w:space="0" w:color="auto"/>
                                        <w:right w:val="none" w:sz="0" w:space="0" w:color="auto"/>
                                      </w:divBdr>
                                      <w:divsChild>
                                        <w:div w:id="138889247">
                                          <w:blockQuote w:val="1"/>
                                          <w:marLeft w:val="225"/>
                                          <w:marRight w:val="15"/>
                                          <w:marTop w:val="120"/>
                                          <w:marBottom w:val="0"/>
                                          <w:divBdr>
                                            <w:top w:val="single" w:sz="6" w:space="4" w:color="DBDBCE"/>
                                            <w:left w:val="single" w:sz="6" w:space="4" w:color="DBDBCE"/>
                                            <w:bottom w:val="single" w:sz="6" w:space="4" w:color="DBDBCE"/>
                                            <w:right w:val="single" w:sz="6" w:space="4" w:color="DBDBCE"/>
                                          </w:divBdr>
                                          <w:divsChild>
                                            <w:div w:id="21256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8117">
                              <w:marLeft w:val="0"/>
                              <w:marRight w:val="0"/>
                              <w:marTop w:val="360"/>
                              <w:marBottom w:val="0"/>
                              <w:divBdr>
                                <w:top w:val="single" w:sz="6" w:space="2" w:color="CCCCCC"/>
                                <w:left w:val="none" w:sz="0" w:space="0" w:color="auto"/>
                                <w:bottom w:val="none" w:sz="0" w:space="0" w:color="auto"/>
                                <w:right w:val="none" w:sz="0" w:space="0" w:color="auto"/>
                              </w:divBdr>
                              <w:divsChild>
                                <w:div w:id="1475176483">
                                  <w:blockQuote w:val="1"/>
                                  <w:marLeft w:val="0"/>
                                  <w:marRight w:val="15"/>
                                  <w:marTop w:val="120"/>
                                  <w:marBottom w:val="0"/>
                                  <w:divBdr>
                                    <w:top w:val="single" w:sz="6" w:space="4" w:color="DBDBCE"/>
                                    <w:left w:val="single" w:sz="6" w:space="4" w:color="DBDBCE"/>
                                    <w:bottom w:val="single" w:sz="6" w:space="4" w:color="DBDBCE"/>
                                    <w:right w:val="single" w:sz="6" w:space="4" w:color="DBDBCE"/>
                                  </w:divBdr>
                                </w:div>
                              </w:divsChild>
                            </w:div>
                          </w:divsChild>
                        </w:div>
                      </w:divsChild>
                    </w:div>
                  </w:divsChild>
                </w:div>
                <w:div w:id="701246577">
                  <w:marLeft w:val="0"/>
                  <w:marRight w:val="0"/>
                  <w:marTop w:val="0"/>
                  <w:marBottom w:val="60"/>
                  <w:divBdr>
                    <w:top w:val="single" w:sz="6" w:space="0" w:color="CCCCCC"/>
                    <w:left w:val="single" w:sz="6" w:space="8" w:color="CCCCCC"/>
                    <w:bottom w:val="single" w:sz="6" w:space="0" w:color="CCCCCC"/>
                    <w:right w:val="single" w:sz="6" w:space="8" w:color="CCCCCC"/>
                  </w:divBdr>
                  <w:divsChild>
                    <w:div w:id="51125278">
                      <w:marLeft w:val="0"/>
                      <w:marRight w:val="0"/>
                      <w:marTop w:val="0"/>
                      <w:marBottom w:val="0"/>
                      <w:divBdr>
                        <w:top w:val="none" w:sz="0" w:space="0" w:color="auto"/>
                        <w:left w:val="none" w:sz="0" w:space="0" w:color="auto"/>
                        <w:bottom w:val="none" w:sz="0" w:space="0" w:color="auto"/>
                        <w:right w:val="none" w:sz="0" w:space="0" w:color="auto"/>
                      </w:divBdr>
                      <w:divsChild>
                        <w:div w:id="1955165532">
                          <w:marLeft w:val="2625"/>
                          <w:marRight w:val="0"/>
                          <w:marTop w:val="0"/>
                          <w:marBottom w:val="0"/>
                          <w:divBdr>
                            <w:top w:val="none" w:sz="0" w:space="0" w:color="auto"/>
                            <w:left w:val="none" w:sz="0" w:space="0" w:color="auto"/>
                            <w:bottom w:val="none" w:sz="0" w:space="0" w:color="auto"/>
                            <w:right w:val="none" w:sz="0" w:space="0" w:color="auto"/>
                          </w:divBdr>
                          <w:divsChild>
                            <w:div w:id="1661345629">
                              <w:marLeft w:val="0"/>
                              <w:marRight w:val="0"/>
                              <w:marTop w:val="0"/>
                              <w:marBottom w:val="0"/>
                              <w:divBdr>
                                <w:top w:val="none" w:sz="0" w:space="0" w:color="auto"/>
                                <w:left w:val="none" w:sz="0" w:space="0" w:color="auto"/>
                                <w:bottom w:val="none" w:sz="0" w:space="0" w:color="auto"/>
                                <w:right w:val="none" w:sz="0" w:space="0" w:color="auto"/>
                              </w:divBdr>
                            </w:div>
                            <w:div w:id="1304386936">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 w:id="522091000">
                  <w:marLeft w:val="0"/>
                  <w:marRight w:val="0"/>
                  <w:marTop w:val="0"/>
                  <w:marBottom w:val="60"/>
                  <w:divBdr>
                    <w:top w:val="single" w:sz="6" w:space="0" w:color="CCCCCC"/>
                    <w:left w:val="single" w:sz="6" w:space="8" w:color="CCCCCC"/>
                    <w:bottom w:val="single" w:sz="6" w:space="0" w:color="CCCCCC"/>
                    <w:right w:val="single" w:sz="6" w:space="8" w:color="CCCCCC"/>
                  </w:divBdr>
                  <w:divsChild>
                    <w:div w:id="1704551585">
                      <w:marLeft w:val="0"/>
                      <w:marRight w:val="0"/>
                      <w:marTop w:val="0"/>
                      <w:marBottom w:val="0"/>
                      <w:divBdr>
                        <w:top w:val="none" w:sz="0" w:space="0" w:color="auto"/>
                        <w:left w:val="none" w:sz="0" w:space="0" w:color="auto"/>
                        <w:bottom w:val="none" w:sz="0" w:space="0" w:color="auto"/>
                        <w:right w:val="none" w:sz="0" w:space="0" w:color="auto"/>
                      </w:divBdr>
                      <w:divsChild>
                        <w:div w:id="514536150">
                          <w:marLeft w:val="2625"/>
                          <w:marRight w:val="0"/>
                          <w:marTop w:val="0"/>
                          <w:marBottom w:val="0"/>
                          <w:divBdr>
                            <w:top w:val="none" w:sz="0" w:space="0" w:color="auto"/>
                            <w:left w:val="none" w:sz="0" w:space="0" w:color="auto"/>
                            <w:bottom w:val="none" w:sz="0" w:space="0" w:color="auto"/>
                            <w:right w:val="none" w:sz="0" w:space="0" w:color="auto"/>
                          </w:divBdr>
                          <w:divsChild>
                            <w:div w:id="12455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6148">
                  <w:marLeft w:val="0"/>
                  <w:marRight w:val="0"/>
                  <w:marTop w:val="0"/>
                  <w:marBottom w:val="45"/>
                  <w:divBdr>
                    <w:top w:val="none" w:sz="0" w:space="0" w:color="auto"/>
                    <w:left w:val="none" w:sz="0" w:space="0" w:color="auto"/>
                    <w:bottom w:val="none" w:sz="0" w:space="0" w:color="auto"/>
                    <w:right w:val="none" w:sz="0" w:space="0" w:color="auto"/>
                  </w:divBdr>
                  <w:divsChild>
                    <w:div w:id="433210041">
                      <w:marLeft w:val="0"/>
                      <w:marRight w:val="0"/>
                      <w:marTop w:val="0"/>
                      <w:marBottom w:val="0"/>
                      <w:divBdr>
                        <w:top w:val="none" w:sz="0" w:space="0" w:color="auto"/>
                        <w:left w:val="none" w:sz="0" w:space="0" w:color="auto"/>
                        <w:bottom w:val="none" w:sz="0" w:space="0" w:color="auto"/>
                        <w:right w:val="none" w:sz="0" w:space="0" w:color="auto"/>
                      </w:divBdr>
                      <w:divsChild>
                        <w:div w:id="999888007">
                          <w:marLeft w:val="0"/>
                          <w:marRight w:val="75"/>
                          <w:marTop w:val="0"/>
                          <w:marBottom w:val="0"/>
                          <w:divBdr>
                            <w:top w:val="none" w:sz="0" w:space="0" w:color="auto"/>
                            <w:left w:val="none" w:sz="0" w:space="0" w:color="auto"/>
                            <w:bottom w:val="none" w:sz="0" w:space="0" w:color="auto"/>
                            <w:right w:val="none" w:sz="0" w:space="0" w:color="auto"/>
                          </w:divBdr>
                        </w:div>
                      </w:divsChild>
                    </w:div>
                    <w:div w:id="1390494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04237944">
              <w:marLeft w:val="0"/>
              <w:marRight w:val="0"/>
              <w:marTop w:val="0"/>
              <w:marBottom w:val="0"/>
              <w:divBdr>
                <w:top w:val="none" w:sz="0" w:space="0" w:color="auto"/>
                <w:left w:val="none" w:sz="0" w:space="0" w:color="auto"/>
                <w:bottom w:val="none" w:sz="0" w:space="0" w:color="auto"/>
                <w:right w:val="none" w:sz="0" w:space="0" w:color="auto"/>
              </w:divBdr>
              <w:divsChild>
                <w:div w:id="224949082">
                  <w:marLeft w:val="0"/>
                  <w:marRight w:val="0"/>
                  <w:marTop w:val="0"/>
                  <w:marBottom w:val="0"/>
                  <w:divBdr>
                    <w:top w:val="none" w:sz="0" w:space="0" w:color="auto"/>
                    <w:left w:val="none" w:sz="0" w:space="0" w:color="auto"/>
                    <w:bottom w:val="none" w:sz="0" w:space="0" w:color="auto"/>
                    <w:right w:val="none" w:sz="0" w:space="0" w:color="auto"/>
                  </w:divBdr>
                  <w:divsChild>
                    <w:div w:id="9738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orum.nationstates.net/viewtopic.php?f=20&amp;t=279685" TargetMode="External"/><Relationship Id="rId21" Type="http://schemas.openxmlformats.org/officeDocument/2006/relationships/hyperlink" Target="https://www.nationstates.net/absolute_power" TargetMode="External"/><Relationship Id="rId42" Type="http://schemas.openxmlformats.org/officeDocument/2006/relationships/image" Target="media/image7.jpeg"/><Relationship Id="rId63" Type="http://schemas.openxmlformats.org/officeDocument/2006/relationships/hyperlink" Target="https://forum.nationstates.net/viewtopic.php?p=18423801#p18423801" TargetMode="External"/><Relationship Id="rId84" Type="http://schemas.openxmlformats.org/officeDocument/2006/relationships/hyperlink" Target="https://forum.nationstates.net/viewtopic.php?p=18428796#p18428796" TargetMode="External"/><Relationship Id="rId138" Type="http://schemas.openxmlformats.org/officeDocument/2006/relationships/hyperlink" Target="https://forum.nationstates.net/memberlist.php?mode=viewprofile&amp;u=447548" TargetMode="External"/><Relationship Id="rId159" Type="http://schemas.openxmlformats.org/officeDocument/2006/relationships/hyperlink" Target="https://www.nationstates.net/dumb_ideologies" TargetMode="External"/><Relationship Id="rId170" Type="http://schemas.openxmlformats.org/officeDocument/2006/relationships/hyperlink" Target="https://forum.nationstates.net/memberlist.php?mode=viewprofile&amp;u=497008" TargetMode="External"/><Relationship Id="rId191" Type="http://schemas.openxmlformats.org/officeDocument/2006/relationships/image" Target="media/image15.wmf"/><Relationship Id="rId205" Type="http://schemas.openxmlformats.org/officeDocument/2006/relationships/hyperlink" Target="https://forum.nationstates.net/memberlist.php?mode=viewprofile&amp;u=1430378" TargetMode="External"/><Relationship Id="rId107" Type="http://schemas.openxmlformats.org/officeDocument/2006/relationships/hyperlink" Target="https://forum.nationstates.net/viewtopic.php?p=18431434#p18431434" TargetMode="External"/><Relationship Id="rId11" Type="http://schemas.openxmlformats.org/officeDocument/2006/relationships/hyperlink" Target="https://forum.nationstates.net/viewtopic.php?f=20&amp;t=279685&amp;view=print" TargetMode="External"/><Relationship Id="rId32" Type="http://schemas.openxmlformats.org/officeDocument/2006/relationships/hyperlink" Target="https://forum.nationstates.net/memberlist.php?mode=viewprofile&amp;u=117994" TargetMode="External"/><Relationship Id="rId53" Type="http://schemas.openxmlformats.org/officeDocument/2006/relationships/hyperlink" Target="https://forum.nationstates.net/viewtopic.php?p=18423289#p18423289" TargetMode="External"/><Relationship Id="rId74" Type="http://schemas.openxmlformats.org/officeDocument/2006/relationships/hyperlink" Target="https://forum.nationstates.net/memberlist.php?mode=viewprofile&amp;u=451967" TargetMode="External"/><Relationship Id="rId128" Type="http://schemas.openxmlformats.org/officeDocument/2006/relationships/hyperlink" Target="https://forum.nationstates.net/viewtopic.php?p=18433368#p18433368" TargetMode="External"/><Relationship Id="rId149" Type="http://schemas.openxmlformats.org/officeDocument/2006/relationships/hyperlink" Target="https://forum.nationstates.net/viewtopic.php?p=18435102#p18435102" TargetMode="External"/><Relationship Id="rId5" Type="http://schemas.openxmlformats.org/officeDocument/2006/relationships/hyperlink" Target="https://forum.nationstates.net/ucp.php?mode=login" TargetMode="External"/><Relationship Id="rId95" Type="http://schemas.openxmlformats.org/officeDocument/2006/relationships/hyperlink" Target="https://forum.nationstates.net/viewtopic.php?p=18428980#p18428980" TargetMode="External"/><Relationship Id="rId160" Type="http://schemas.openxmlformats.org/officeDocument/2006/relationships/image" Target="media/image12.png"/><Relationship Id="rId181" Type="http://schemas.openxmlformats.org/officeDocument/2006/relationships/hyperlink" Target="https://forum.nationstates.net/memberlist.php?mode=viewprofile&amp;u=509283" TargetMode="External"/><Relationship Id="rId216" Type="http://schemas.openxmlformats.org/officeDocument/2006/relationships/fontTable" Target="fontTable.xml"/><Relationship Id="rId22" Type="http://schemas.openxmlformats.org/officeDocument/2006/relationships/image" Target="media/image4.png"/><Relationship Id="rId43" Type="http://schemas.openxmlformats.org/officeDocument/2006/relationships/hyperlink" Target="https://forum.nationstates.net/memberlist.php?mode=viewprofile&amp;u=33058" TargetMode="External"/><Relationship Id="rId64" Type="http://schemas.openxmlformats.org/officeDocument/2006/relationships/hyperlink" Target="https://forum.nationstates.net/memberlist.php?mode=viewprofile&amp;u=194907" TargetMode="External"/><Relationship Id="rId118" Type="http://schemas.openxmlformats.org/officeDocument/2006/relationships/hyperlink" Target="https://www.nationstates.net/greed_and_death" TargetMode="External"/><Relationship Id="rId139" Type="http://schemas.openxmlformats.org/officeDocument/2006/relationships/hyperlink" Target="https://forum.nationstates.net/viewtopic.php?p=18433652#p18433652" TargetMode="External"/><Relationship Id="rId85" Type="http://schemas.openxmlformats.org/officeDocument/2006/relationships/hyperlink" Target="https://forum.nationstates.net/memberlist.php?mode=viewprofile&amp;u=398402" TargetMode="External"/><Relationship Id="rId150" Type="http://schemas.openxmlformats.org/officeDocument/2006/relationships/hyperlink" Target="https://forum.nationstates.net/memberlist.php?mode=viewprofile&amp;u=117994" TargetMode="External"/><Relationship Id="rId171" Type="http://schemas.openxmlformats.org/officeDocument/2006/relationships/hyperlink" Target="https://forum.nationstates.net/viewtopic.php?f=20&amp;t=279685&amp;p=18435301" TargetMode="External"/><Relationship Id="rId192" Type="http://schemas.openxmlformats.org/officeDocument/2006/relationships/control" Target="activeX/activeX3.xml"/><Relationship Id="rId206" Type="http://schemas.openxmlformats.org/officeDocument/2006/relationships/hyperlink" Target="https://forum.nationstates.net/memberlist.php?mode=viewprofile&amp;u=768412" TargetMode="External"/><Relationship Id="rId12" Type="http://schemas.openxmlformats.org/officeDocument/2006/relationships/hyperlink" Target="https://forum.nationstates.net/memberlist.php" TargetMode="External"/><Relationship Id="rId33" Type="http://schemas.openxmlformats.org/officeDocument/2006/relationships/hyperlink" Target="https://forum.nationstates.net/memberlist.php?mode=viewprofile&amp;u=117994" TargetMode="External"/><Relationship Id="rId108" Type="http://schemas.openxmlformats.org/officeDocument/2006/relationships/hyperlink" Target="https://forum.nationstates.net/memberlist.php?mode=viewprofile&amp;u=451967" TargetMode="External"/><Relationship Id="rId129" Type="http://schemas.openxmlformats.org/officeDocument/2006/relationships/hyperlink" Target="https://forum.nationstates.net/memberlist.php?mode=viewprofile&amp;u=497008" TargetMode="External"/><Relationship Id="rId54" Type="http://schemas.openxmlformats.org/officeDocument/2006/relationships/hyperlink" Target="https://forum.nationstates.net/memberlist.php?mode=viewprofile&amp;u=409828" TargetMode="External"/><Relationship Id="rId75" Type="http://schemas.openxmlformats.org/officeDocument/2006/relationships/hyperlink" Target="https://forum.nationstates.net/viewtopic.php?f=20&amp;t=279685&amp;p=18423157" TargetMode="External"/><Relationship Id="rId96" Type="http://schemas.openxmlformats.org/officeDocument/2006/relationships/hyperlink" Target="https://forum.nationstates.net/memberlist.php?mode=viewprofile&amp;u=8572" TargetMode="External"/><Relationship Id="rId140" Type="http://schemas.openxmlformats.org/officeDocument/2006/relationships/hyperlink" Target="https://forum.nationstates.net/memberlist.php?mode=viewprofile&amp;u=447548" TargetMode="External"/><Relationship Id="rId161" Type="http://schemas.openxmlformats.org/officeDocument/2006/relationships/hyperlink" Target="https://forum.nationstates.net/memberlist.php?mode=viewprofile&amp;u=535" TargetMode="External"/><Relationship Id="rId182" Type="http://schemas.openxmlformats.org/officeDocument/2006/relationships/hyperlink" Target="https://forum.nationstates.net/viewtopic.php?p=18435867#p18435867" TargetMode="External"/><Relationship Id="rId217" Type="http://schemas.openxmlformats.org/officeDocument/2006/relationships/theme" Target="theme/theme1.xml"/><Relationship Id="rId6" Type="http://schemas.openxmlformats.org/officeDocument/2006/relationships/hyperlink" Target="https://www.nationstates.net/" TargetMode="External"/><Relationship Id="rId23" Type="http://schemas.openxmlformats.org/officeDocument/2006/relationships/hyperlink" Target="https://forum.nationstates.net/memberlist.php?mode=viewprofile&amp;u=451967" TargetMode="External"/><Relationship Id="rId119" Type="http://schemas.openxmlformats.org/officeDocument/2006/relationships/image" Target="media/image10.jpeg"/><Relationship Id="rId44" Type="http://schemas.openxmlformats.org/officeDocument/2006/relationships/hyperlink" Target="https://forum.nationstates.net/viewtopic.php?p=18423205#p18423205" TargetMode="External"/><Relationship Id="rId65" Type="http://schemas.openxmlformats.org/officeDocument/2006/relationships/hyperlink" Target="https://forum.nationstates.net/viewtopic.php?f=20&amp;t=279685" TargetMode="External"/><Relationship Id="rId86" Type="http://schemas.openxmlformats.org/officeDocument/2006/relationships/hyperlink" Target="https://forum.nationstates.net/viewtopic.php?f=20&amp;t=279685" TargetMode="External"/><Relationship Id="rId130" Type="http://schemas.openxmlformats.org/officeDocument/2006/relationships/hyperlink" Target="https://forum.nationstates.net/memberlist.php?mode=viewprofile&amp;u=497008" TargetMode="External"/><Relationship Id="rId151" Type="http://schemas.openxmlformats.org/officeDocument/2006/relationships/hyperlink" Target="https://forum.nationstates.net/viewtopic.php?f=20&amp;t=279685&amp;p=18433652" TargetMode="External"/><Relationship Id="rId172" Type="http://schemas.openxmlformats.org/officeDocument/2006/relationships/hyperlink" Target="https://forum.nationstates.net/viewtopic.php?f=20&amp;t=279685&amp;p=18433368" TargetMode="External"/><Relationship Id="rId193" Type="http://schemas.openxmlformats.org/officeDocument/2006/relationships/image" Target="media/image16.wmf"/><Relationship Id="rId207" Type="http://schemas.openxmlformats.org/officeDocument/2006/relationships/hyperlink" Target="https://forum.nationstates.net/memberlist.php?mode=viewprofile&amp;u=1412900" TargetMode="External"/><Relationship Id="rId13" Type="http://schemas.openxmlformats.org/officeDocument/2006/relationships/hyperlink" Target="https://forum.nationstates.net/search.php" TargetMode="External"/><Relationship Id="rId109" Type="http://schemas.openxmlformats.org/officeDocument/2006/relationships/hyperlink" Target="https://forum.nationstates.net/viewtopic.php?f=20&amp;t=279685&amp;p=18428980" TargetMode="External"/><Relationship Id="rId34" Type="http://schemas.openxmlformats.org/officeDocument/2006/relationships/hyperlink" Target="https://forum.nationstates.net/viewtopic.php?f=20&amp;t=279685" TargetMode="External"/><Relationship Id="rId55" Type="http://schemas.openxmlformats.org/officeDocument/2006/relationships/hyperlink" Target="https://forum.nationstates.net/viewtopic.php?f=20&amp;t=279685" TargetMode="External"/><Relationship Id="rId76" Type="http://schemas.openxmlformats.org/officeDocument/2006/relationships/hyperlink" Target="https://forum.nationstates.net/viewtopic.php?f=20&amp;t=279685" TargetMode="External"/><Relationship Id="rId97" Type="http://schemas.openxmlformats.org/officeDocument/2006/relationships/hyperlink" Target="https://forum.nationstates.net/viewtopic.php?f=20&amp;t=279685&amp;p=18420277" TargetMode="External"/><Relationship Id="rId120" Type="http://schemas.openxmlformats.org/officeDocument/2006/relationships/hyperlink" Target="https://forum.nationstates.net/memberlist.php?mode=viewprofile&amp;u=3036" TargetMode="External"/><Relationship Id="rId141" Type="http://schemas.openxmlformats.org/officeDocument/2006/relationships/hyperlink" Target="https://forum.nationstates.net/viewtopic.php?f=20&amp;t=279685" TargetMode="External"/><Relationship Id="rId7" Type="http://schemas.openxmlformats.org/officeDocument/2006/relationships/image" Target="media/image1.png"/><Relationship Id="rId162" Type="http://schemas.openxmlformats.org/officeDocument/2006/relationships/hyperlink" Target="https://forum.nationstates.net/viewtopic.php?p=18435301#p18435301" TargetMode="External"/><Relationship Id="rId183" Type="http://schemas.openxmlformats.org/officeDocument/2006/relationships/hyperlink" Target="https://forum.nationstates.net/memberlist.php?mode=viewprofile&amp;u=509283" TargetMode="External"/><Relationship Id="rId24" Type="http://schemas.openxmlformats.org/officeDocument/2006/relationships/hyperlink" Target="https://forum.nationstates.net/viewtopic.php?f=20&amp;t=279685" TargetMode="External"/><Relationship Id="rId45" Type="http://schemas.openxmlformats.org/officeDocument/2006/relationships/hyperlink" Target="https://forum.nationstates.net/memberlist.php?mode=viewprofile&amp;u=33058" TargetMode="External"/><Relationship Id="rId66" Type="http://schemas.openxmlformats.org/officeDocument/2006/relationships/hyperlink" Target="https://www.nationstates.net/katyuscha" TargetMode="External"/><Relationship Id="rId87" Type="http://schemas.openxmlformats.org/officeDocument/2006/relationships/hyperlink" Target="https://www.nationstates.net/gauthier" TargetMode="External"/><Relationship Id="rId110" Type="http://schemas.openxmlformats.org/officeDocument/2006/relationships/hyperlink" Target="https://forum.nationstates.net/viewtopic.php?f=20&amp;t=279685&amp;p=18420277" TargetMode="External"/><Relationship Id="rId131" Type="http://schemas.openxmlformats.org/officeDocument/2006/relationships/hyperlink" Target="https://www.youtube.com/watch?v=w6c6GhZsw7E" TargetMode="External"/><Relationship Id="rId152" Type="http://schemas.openxmlformats.org/officeDocument/2006/relationships/hyperlink" Target="https://forum.nationstates.net/viewtopic.php?f=20&amp;t=279685" TargetMode="External"/><Relationship Id="rId173" Type="http://schemas.openxmlformats.org/officeDocument/2006/relationships/image" Target="media/image13.gif"/><Relationship Id="rId194" Type="http://schemas.openxmlformats.org/officeDocument/2006/relationships/control" Target="activeX/activeX4.xml"/><Relationship Id="rId208" Type="http://schemas.openxmlformats.org/officeDocument/2006/relationships/hyperlink" Target="https://forum.nationstates.net/memberlist.php?mode=viewprofile&amp;u=287768" TargetMode="External"/><Relationship Id="rId14" Type="http://schemas.openxmlformats.org/officeDocument/2006/relationships/hyperlink" Target="https://www.nationstates.net/page=create_nation1" TargetMode="External"/><Relationship Id="rId30" Type="http://schemas.openxmlformats.org/officeDocument/2006/relationships/hyperlink" Target="https://forum.nationstates.net/memberlist.php?mode=viewprofile&amp;u=117994" TargetMode="External"/><Relationship Id="rId35" Type="http://schemas.openxmlformats.org/officeDocument/2006/relationships/hyperlink" Target="https://www.nationstates.net/costa_fierro" TargetMode="External"/><Relationship Id="rId56" Type="http://schemas.openxmlformats.org/officeDocument/2006/relationships/hyperlink" Target="https://www.nationstates.net/vicious_debaters" TargetMode="External"/><Relationship Id="rId77" Type="http://schemas.openxmlformats.org/officeDocument/2006/relationships/hyperlink" Target="https://www.nationstates.net/christmahanikwanzikah" TargetMode="External"/><Relationship Id="rId100" Type="http://schemas.openxmlformats.org/officeDocument/2006/relationships/hyperlink" Target="https://forum.nationstates.net/memberlist.php?mode=viewprofile&amp;u=8572" TargetMode="External"/><Relationship Id="rId105" Type="http://schemas.openxmlformats.org/officeDocument/2006/relationships/hyperlink" Target="https://forum.nationstates.net/viewtopic.php?f=20&amp;t=279685" TargetMode="External"/><Relationship Id="rId126" Type="http://schemas.openxmlformats.org/officeDocument/2006/relationships/image" Target="media/image11.png"/><Relationship Id="rId147" Type="http://schemas.openxmlformats.org/officeDocument/2006/relationships/hyperlink" Target="https://forum.nationstates.net/viewtopic.php?f=20&amp;t=279685" TargetMode="External"/><Relationship Id="rId168" Type="http://schemas.openxmlformats.org/officeDocument/2006/relationships/hyperlink" Target="https://forum.nationstates.net/memberlist.php?mode=viewprofile&amp;u=497008" TargetMode="External"/><Relationship Id="rId8" Type="http://schemas.openxmlformats.org/officeDocument/2006/relationships/hyperlink" Target="https://forum.nationstates.net/viewforum.php?f=18" TargetMode="External"/><Relationship Id="rId51" Type="http://schemas.openxmlformats.org/officeDocument/2006/relationships/hyperlink" Target="https://www.nationstates.net/shaggai" TargetMode="External"/><Relationship Id="rId72" Type="http://schemas.openxmlformats.org/officeDocument/2006/relationships/hyperlink" Target="https://forum.nationstates.net/memberlist.php?mode=viewprofile&amp;u=451967" TargetMode="External"/><Relationship Id="rId93" Type="http://schemas.openxmlformats.org/officeDocument/2006/relationships/image" Target="media/image8.png"/><Relationship Id="rId98" Type="http://schemas.openxmlformats.org/officeDocument/2006/relationships/image" Target="media/image9.gif"/><Relationship Id="rId121" Type="http://schemas.openxmlformats.org/officeDocument/2006/relationships/hyperlink" Target="https://forum.nationstates.net/viewtopic.php?p=18432051#p18432051" TargetMode="External"/><Relationship Id="rId142" Type="http://schemas.openxmlformats.org/officeDocument/2006/relationships/hyperlink" Target="https://forum.nationstates.net/memberlist.php?mode=viewprofile&amp;u=117994" TargetMode="External"/><Relationship Id="rId163" Type="http://schemas.openxmlformats.org/officeDocument/2006/relationships/hyperlink" Target="https://forum.nationstates.net/memberlist.php?mode=viewprofile&amp;u=535" TargetMode="External"/><Relationship Id="rId184" Type="http://schemas.openxmlformats.org/officeDocument/2006/relationships/image" Target="media/image14.gif"/><Relationship Id="rId189" Type="http://schemas.openxmlformats.org/officeDocument/2006/relationships/hyperlink" Target="https://forum.nationstates.net/memberlist.php?mode=viewprofile&amp;u=483967" TargetMode="External"/><Relationship Id="rId3" Type="http://schemas.openxmlformats.org/officeDocument/2006/relationships/settings" Target="settings.xml"/><Relationship Id="rId214" Type="http://schemas.openxmlformats.org/officeDocument/2006/relationships/hyperlink" Target="https://forum.nationstates.net/ucp.php?mode=delete_cookies" TargetMode="External"/><Relationship Id="rId25" Type="http://schemas.openxmlformats.org/officeDocument/2006/relationships/hyperlink" Target="https://forum.nationstates.net/viewtopic.php?p=18420277#p18420277" TargetMode="External"/><Relationship Id="rId46" Type="http://schemas.openxmlformats.org/officeDocument/2006/relationships/hyperlink" Target="http://forum.nationstates.net/viewtopic.php?f=6&amp;t=227735" TargetMode="External"/><Relationship Id="rId67" Type="http://schemas.openxmlformats.org/officeDocument/2006/relationships/hyperlink" Target="https://forum.nationstates.net/memberlist.php?mode=viewprofile&amp;u=225153" TargetMode="External"/><Relationship Id="rId116" Type="http://schemas.openxmlformats.org/officeDocument/2006/relationships/hyperlink" Target="https://forum.nationstates.net/memberlist.php?mode=viewprofile&amp;u=464627" TargetMode="External"/><Relationship Id="rId137" Type="http://schemas.openxmlformats.org/officeDocument/2006/relationships/hyperlink" Target="https://www.nationstates.net/breadknife" TargetMode="External"/><Relationship Id="rId158" Type="http://schemas.openxmlformats.org/officeDocument/2006/relationships/hyperlink" Target="https://forum.nationstates.net/viewtopic.php?f=20&amp;t=279685" TargetMode="External"/><Relationship Id="rId20" Type="http://schemas.openxmlformats.org/officeDocument/2006/relationships/control" Target="activeX/activeX2.xml"/><Relationship Id="rId41" Type="http://schemas.openxmlformats.org/officeDocument/2006/relationships/hyperlink" Target="https://www.nationstates.net/the_corparation" TargetMode="External"/><Relationship Id="rId62" Type="http://schemas.openxmlformats.org/officeDocument/2006/relationships/hyperlink" Target="https://forum.nationstates.net/memberlist.php?mode=viewprofile&amp;u=194907" TargetMode="External"/><Relationship Id="rId83" Type="http://schemas.openxmlformats.org/officeDocument/2006/relationships/hyperlink" Target="https://forum.nationstates.net/memberlist.php?mode=viewprofile&amp;u=398402" TargetMode="External"/><Relationship Id="rId88" Type="http://schemas.openxmlformats.org/officeDocument/2006/relationships/hyperlink" Target="https://forum.nationstates.net/memberlist.php?mode=viewprofile&amp;u=812" TargetMode="External"/><Relationship Id="rId111" Type="http://schemas.openxmlformats.org/officeDocument/2006/relationships/hyperlink" Target="https://twitter.com/1231507051321" TargetMode="External"/><Relationship Id="rId132" Type="http://schemas.openxmlformats.org/officeDocument/2006/relationships/hyperlink" Target="http://forum.nationstates.net/viewtopic.php?ns=1&amp;f=6&amp;t=278345&amp;p=18257227" TargetMode="External"/><Relationship Id="rId153" Type="http://schemas.openxmlformats.org/officeDocument/2006/relationships/hyperlink" Target="https://www.nationstates.net/elanahei" TargetMode="External"/><Relationship Id="rId174" Type="http://schemas.openxmlformats.org/officeDocument/2006/relationships/hyperlink" Target="https://www.youtube.com/watch?v=w6c6GhZsw7E" TargetMode="External"/><Relationship Id="rId179" Type="http://schemas.openxmlformats.org/officeDocument/2006/relationships/hyperlink" Target="https://forum.nationstates.net/viewtopic.php?f=20&amp;t=279685" TargetMode="External"/><Relationship Id="rId195" Type="http://schemas.openxmlformats.org/officeDocument/2006/relationships/image" Target="media/image17.wmf"/><Relationship Id="rId209" Type="http://schemas.openxmlformats.org/officeDocument/2006/relationships/hyperlink" Target="https://forum.nationstates.net/memberlist.php?mode=viewprofile&amp;u=808" TargetMode="External"/><Relationship Id="rId190" Type="http://schemas.openxmlformats.org/officeDocument/2006/relationships/hyperlink" Target="https://forum.nationstates.net/viewtopic.php?f=20&amp;t=279685" TargetMode="External"/><Relationship Id="rId204" Type="http://schemas.openxmlformats.org/officeDocument/2006/relationships/hyperlink" Target="https://forum.nationstates.net/viewonline.php" TargetMode="External"/><Relationship Id="rId15" Type="http://schemas.openxmlformats.org/officeDocument/2006/relationships/hyperlink" Target="https://forum.nationstates.net/ucp.php?mode=login" TargetMode="External"/><Relationship Id="rId36" Type="http://schemas.openxmlformats.org/officeDocument/2006/relationships/image" Target="media/image6.jpeg"/><Relationship Id="rId57" Type="http://schemas.openxmlformats.org/officeDocument/2006/relationships/hyperlink" Target="https://forum.nationstates.net/memberlist.php?mode=viewprofile&amp;u=506521" TargetMode="External"/><Relationship Id="rId106" Type="http://schemas.openxmlformats.org/officeDocument/2006/relationships/hyperlink" Target="https://forum.nationstates.net/memberlist.php?mode=viewprofile&amp;u=451967" TargetMode="External"/><Relationship Id="rId127" Type="http://schemas.openxmlformats.org/officeDocument/2006/relationships/hyperlink" Target="https://forum.nationstates.net/memberlist.php?mode=viewprofile&amp;u=497008" TargetMode="External"/><Relationship Id="rId10" Type="http://schemas.openxmlformats.org/officeDocument/2006/relationships/hyperlink" Target="https://forum.nationstates.net/viewtopic.php?f=20&amp;t=279685" TargetMode="External"/><Relationship Id="rId31" Type="http://schemas.openxmlformats.org/officeDocument/2006/relationships/hyperlink" Target="https://forum.nationstates.net/viewtopic.php?p=18422929#p18422929" TargetMode="External"/><Relationship Id="rId52" Type="http://schemas.openxmlformats.org/officeDocument/2006/relationships/hyperlink" Target="https://forum.nationstates.net/memberlist.php?mode=viewprofile&amp;u=409828" TargetMode="External"/><Relationship Id="rId73" Type="http://schemas.openxmlformats.org/officeDocument/2006/relationships/hyperlink" Target="https://forum.nationstates.net/viewtopic.php?p=18428775#p18428775" TargetMode="External"/><Relationship Id="rId78" Type="http://schemas.openxmlformats.org/officeDocument/2006/relationships/hyperlink" Target="https://forum.nationstates.net/memberlist.php?mode=viewprofile&amp;u=761" TargetMode="External"/><Relationship Id="rId94" Type="http://schemas.openxmlformats.org/officeDocument/2006/relationships/hyperlink" Target="https://forum.nationstates.net/memberlist.php?mode=viewprofile&amp;u=8572" TargetMode="External"/><Relationship Id="rId99" Type="http://schemas.openxmlformats.org/officeDocument/2006/relationships/hyperlink" Target="https://twitter.com/1231507051321" TargetMode="External"/><Relationship Id="rId101" Type="http://schemas.openxmlformats.org/officeDocument/2006/relationships/hyperlink" Target="https://www.nationstates.net/nation=Ermarian" TargetMode="External"/><Relationship Id="rId122" Type="http://schemas.openxmlformats.org/officeDocument/2006/relationships/hyperlink" Target="https://forum.nationstates.net/memberlist.php?mode=viewprofile&amp;u=3036" TargetMode="External"/><Relationship Id="rId143" Type="http://schemas.openxmlformats.org/officeDocument/2006/relationships/hyperlink" Target="https://forum.nationstates.net/viewtopic.php?p=18435072#p18435072" TargetMode="External"/><Relationship Id="rId148" Type="http://schemas.openxmlformats.org/officeDocument/2006/relationships/hyperlink" Target="https://forum.nationstates.net/memberlist.php?mode=viewprofile&amp;u=117994" TargetMode="External"/><Relationship Id="rId164" Type="http://schemas.openxmlformats.org/officeDocument/2006/relationships/hyperlink" Target="https://forum.nationstates.net/viewtopic.php?f=20&amp;t=279685&amp;p=18433368" TargetMode="External"/><Relationship Id="rId169" Type="http://schemas.openxmlformats.org/officeDocument/2006/relationships/hyperlink" Target="https://forum.nationstates.net/viewtopic.php?p=18435530#p18435530" TargetMode="External"/><Relationship Id="rId185" Type="http://schemas.openxmlformats.org/officeDocument/2006/relationships/hyperlink" Target="https://forum.nationstates.net/viewtopic.php?f=20&amp;t=279685" TargetMode="External"/><Relationship Id="rId4" Type="http://schemas.openxmlformats.org/officeDocument/2006/relationships/webSettings" Target="webSettings.xml"/><Relationship Id="rId9" Type="http://schemas.openxmlformats.org/officeDocument/2006/relationships/hyperlink" Target="https://forum.nationstates.net/viewforum.php?f=20" TargetMode="External"/><Relationship Id="rId180" Type="http://schemas.openxmlformats.org/officeDocument/2006/relationships/hyperlink" Target="https://www.nationstates.net/obnoxious_teenagers" TargetMode="External"/><Relationship Id="rId210" Type="http://schemas.openxmlformats.org/officeDocument/2006/relationships/hyperlink" Target="https://forum.nationstates.net/memberlist.php?mode=viewprofile&amp;u=1429356" TargetMode="External"/><Relationship Id="rId215" Type="http://schemas.openxmlformats.org/officeDocument/2006/relationships/hyperlink" Target="https://www.phpbb.com/" TargetMode="External"/><Relationship Id="rId26" Type="http://schemas.openxmlformats.org/officeDocument/2006/relationships/image" Target="media/image5.gif"/><Relationship Id="rId47" Type="http://schemas.openxmlformats.org/officeDocument/2006/relationships/hyperlink" Target="http://www.nationstates.net/nation=the_corparation/detail=factbook/id=230809" TargetMode="External"/><Relationship Id="rId68" Type="http://schemas.openxmlformats.org/officeDocument/2006/relationships/hyperlink" Target="https://forum.nationstates.net/viewtopic.php?p=18423889#p18423889" TargetMode="External"/><Relationship Id="rId89" Type="http://schemas.openxmlformats.org/officeDocument/2006/relationships/hyperlink" Target="https://forum.nationstates.net/viewtopic.php?p=18428960#p18428960" TargetMode="External"/><Relationship Id="rId112" Type="http://schemas.openxmlformats.org/officeDocument/2006/relationships/hyperlink" Target="https://forum.nationstates.net/viewtopic.php?f=20&amp;t=279685" TargetMode="External"/><Relationship Id="rId133" Type="http://schemas.openxmlformats.org/officeDocument/2006/relationships/hyperlink" Target="https://www.youtube.com/watch?v=lboFNFRaTGk" TargetMode="External"/><Relationship Id="rId154" Type="http://schemas.openxmlformats.org/officeDocument/2006/relationships/hyperlink" Target="https://forum.nationstates.net/memberlist.php?mode=viewprofile&amp;u=506319" TargetMode="External"/><Relationship Id="rId175" Type="http://schemas.openxmlformats.org/officeDocument/2006/relationships/hyperlink" Target="http://forum.nationstates.net/viewtopic.php?ns=1&amp;f=6&amp;t=278345&amp;p=18257227" TargetMode="External"/><Relationship Id="rId196" Type="http://schemas.openxmlformats.org/officeDocument/2006/relationships/control" Target="activeX/activeX5.xml"/><Relationship Id="rId200" Type="http://schemas.openxmlformats.org/officeDocument/2006/relationships/hyperlink" Target="https://forum.nationstates.net/viewforum.php?f=20" TargetMode="External"/><Relationship Id="rId16" Type="http://schemas.openxmlformats.org/officeDocument/2006/relationships/hyperlink" Target="https://forum.nationstates.net/posting.php?mode=reply&amp;f=20&amp;t=279685" TargetMode="External"/><Relationship Id="rId37" Type="http://schemas.openxmlformats.org/officeDocument/2006/relationships/hyperlink" Target="https://forum.nationstates.net/memberlist.php?mode=viewprofile&amp;u=497428" TargetMode="External"/><Relationship Id="rId58" Type="http://schemas.openxmlformats.org/officeDocument/2006/relationships/hyperlink" Target="https://forum.nationstates.net/viewtopic.php?p=18423504#p18423504" TargetMode="External"/><Relationship Id="rId79" Type="http://schemas.openxmlformats.org/officeDocument/2006/relationships/hyperlink" Target="https://forum.nationstates.net/viewtopic.php?p=18428784#p18428784" TargetMode="External"/><Relationship Id="rId102" Type="http://schemas.openxmlformats.org/officeDocument/2006/relationships/hyperlink" Target="https://nationstates.ermarian.net/jolt" TargetMode="External"/><Relationship Id="rId123" Type="http://schemas.openxmlformats.org/officeDocument/2006/relationships/hyperlink" Target="https://forum.nationstates.net/viewtopic.php?f=20&amp;t=279685&amp;p=18423504" TargetMode="External"/><Relationship Id="rId144" Type="http://schemas.openxmlformats.org/officeDocument/2006/relationships/hyperlink" Target="https://forum.nationstates.net/memberlist.php?mode=viewprofile&amp;u=117994" TargetMode="External"/><Relationship Id="rId90" Type="http://schemas.openxmlformats.org/officeDocument/2006/relationships/hyperlink" Target="https://forum.nationstates.net/memberlist.php?mode=viewprofile&amp;u=812" TargetMode="External"/><Relationship Id="rId165" Type="http://schemas.openxmlformats.org/officeDocument/2006/relationships/hyperlink" Target="https://www.nationstates.net/page=dispatch/id=1341865" TargetMode="External"/><Relationship Id="rId186" Type="http://schemas.openxmlformats.org/officeDocument/2006/relationships/hyperlink" Target="https://www.nationstates.net/resawa" TargetMode="External"/><Relationship Id="rId211" Type="http://schemas.openxmlformats.org/officeDocument/2006/relationships/hyperlink" Target="https://forum.nationstates.net/memberlist.php?mode=viewprofile&amp;u=13088" TargetMode="External"/><Relationship Id="rId27" Type="http://schemas.openxmlformats.org/officeDocument/2006/relationships/hyperlink" Target="https://forum.nationstates.net/memberlist.php?mode=viewprofile&amp;u=451967" TargetMode="External"/><Relationship Id="rId48" Type="http://schemas.openxmlformats.org/officeDocument/2006/relationships/hyperlink" Target="http://forum.nationstates.net/viewtopic.php?p=8195860&amp;sid=5f9e12bc1f1dde8b8ed0568001507367" TargetMode="External"/><Relationship Id="rId69" Type="http://schemas.openxmlformats.org/officeDocument/2006/relationships/hyperlink" Target="https://forum.nationstates.net/memberlist.php?mode=viewprofile&amp;u=225153" TargetMode="External"/><Relationship Id="rId113" Type="http://schemas.openxmlformats.org/officeDocument/2006/relationships/hyperlink" Target="https://www.nationstates.net/estado_paulista" TargetMode="External"/><Relationship Id="rId134" Type="http://schemas.openxmlformats.org/officeDocument/2006/relationships/hyperlink" Target="https://www.nationstates.net/nation=bulgar_rouge/detail=factbook/id=195019" TargetMode="External"/><Relationship Id="rId80" Type="http://schemas.openxmlformats.org/officeDocument/2006/relationships/hyperlink" Target="https://forum.nationstates.net/memberlist.php?mode=viewprofile&amp;u=761" TargetMode="External"/><Relationship Id="rId155" Type="http://schemas.openxmlformats.org/officeDocument/2006/relationships/hyperlink" Target="https://forum.nationstates.net/viewtopic.php?p=18435277#p18435277" TargetMode="External"/><Relationship Id="rId176" Type="http://schemas.openxmlformats.org/officeDocument/2006/relationships/hyperlink" Target="https://www.youtube.com/watch?v=lboFNFRaTGk" TargetMode="External"/><Relationship Id="rId197" Type="http://schemas.openxmlformats.org/officeDocument/2006/relationships/image" Target="media/image18.wmf"/><Relationship Id="rId201" Type="http://schemas.openxmlformats.org/officeDocument/2006/relationships/image" Target="media/image19.wmf"/><Relationship Id="rId17" Type="http://schemas.openxmlformats.org/officeDocument/2006/relationships/image" Target="media/image2.wmf"/><Relationship Id="rId38" Type="http://schemas.openxmlformats.org/officeDocument/2006/relationships/hyperlink" Target="https://forum.nationstates.net/viewtopic.php?p=18423157#p18423157" TargetMode="External"/><Relationship Id="rId59" Type="http://schemas.openxmlformats.org/officeDocument/2006/relationships/hyperlink" Target="https://forum.nationstates.net/memberlist.php?mode=viewprofile&amp;u=506521" TargetMode="External"/><Relationship Id="rId103" Type="http://schemas.openxmlformats.org/officeDocument/2006/relationships/hyperlink" Target="https://encyclopedia.ermarian.net/" TargetMode="External"/><Relationship Id="rId124" Type="http://schemas.openxmlformats.org/officeDocument/2006/relationships/hyperlink" Target="https://forum.nationstates.net/viewtopic.php?f=20&amp;t=279685" TargetMode="External"/><Relationship Id="rId70" Type="http://schemas.openxmlformats.org/officeDocument/2006/relationships/hyperlink" Target="https://youtu.be/qrM66OPeMoE" TargetMode="External"/><Relationship Id="rId91" Type="http://schemas.openxmlformats.org/officeDocument/2006/relationships/hyperlink" Target="https://forum.nationstates.net/viewtopic.php?f=20&amp;t=279685" TargetMode="External"/><Relationship Id="rId145" Type="http://schemas.openxmlformats.org/officeDocument/2006/relationships/hyperlink" Target="https://forum.nationstates.net/viewtopic.php?f=20&amp;t=279685&amp;p=18432051" TargetMode="External"/><Relationship Id="rId166" Type="http://schemas.openxmlformats.org/officeDocument/2006/relationships/hyperlink" Target="https://www.nationstates.net/page=dispatch/id=1341876" TargetMode="External"/><Relationship Id="rId187" Type="http://schemas.openxmlformats.org/officeDocument/2006/relationships/hyperlink" Target="https://forum.nationstates.net/memberlist.php?mode=viewprofile&amp;u=483967" TargetMode="External"/><Relationship Id="rId1" Type="http://schemas.openxmlformats.org/officeDocument/2006/relationships/numbering" Target="numbering.xml"/><Relationship Id="rId212" Type="http://schemas.openxmlformats.org/officeDocument/2006/relationships/hyperlink" Target="https://forum.nationstates.net/memberlist.php?mode=viewprofile&amp;u=385385" TargetMode="External"/><Relationship Id="rId28" Type="http://schemas.openxmlformats.org/officeDocument/2006/relationships/hyperlink" Target="https://forum.nationstates.net/viewtopic.php?f=20&amp;t=279685" TargetMode="External"/><Relationship Id="rId49" Type="http://schemas.openxmlformats.org/officeDocument/2006/relationships/hyperlink" Target="https://forum.nationstates.net/viewtopic.php?p=33676729" TargetMode="External"/><Relationship Id="rId114" Type="http://schemas.openxmlformats.org/officeDocument/2006/relationships/hyperlink" Target="https://forum.nationstates.net/memberlist.php?mode=viewprofile&amp;u=464627" TargetMode="External"/><Relationship Id="rId60" Type="http://schemas.openxmlformats.org/officeDocument/2006/relationships/hyperlink" Target="https://forum.nationstates.net/viewtopic.php?f=20&amp;t=279685" TargetMode="External"/><Relationship Id="rId81" Type="http://schemas.openxmlformats.org/officeDocument/2006/relationships/hyperlink" Target="https://forum.nationstates.net/viewtopic.php?f=20&amp;t=279685" TargetMode="External"/><Relationship Id="rId135" Type="http://schemas.openxmlformats.org/officeDocument/2006/relationships/hyperlink" Target="https://www.nationstates.net/nation=bulgar_rouge/detail=factbook/id=231837" TargetMode="External"/><Relationship Id="rId156" Type="http://schemas.openxmlformats.org/officeDocument/2006/relationships/hyperlink" Target="https://forum.nationstates.net/memberlist.php?mode=viewprofile&amp;u=506319" TargetMode="External"/><Relationship Id="rId177" Type="http://schemas.openxmlformats.org/officeDocument/2006/relationships/hyperlink" Target="https://www.nationstates.net/nation=bulgar_rouge/detail=factbook/id=195019" TargetMode="External"/><Relationship Id="rId198" Type="http://schemas.openxmlformats.org/officeDocument/2006/relationships/control" Target="activeX/activeX6.xml"/><Relationship Id="rId202" Type="http://schemas.openxmlformats.org/officeDocument/2006/relationships/control" Target="activeX/activeX7.xml"/><Relationship Id="rId18" Type="http://schemas.openxmlformats.org/officeDocument/2006/relationships/control" Target="activeX/activeX1.xml"/><Relationship Id="rId39" Type="http://schemas.openxmlformats.org/officeDocument/2006/relationships/hyperlink" Target="https://forum.nationstates.net/memberlist.php?mode=viewprofile&amp;u=497428" TargetMode="External"/><Relationship Id="rId50" Type="http://schemas.openxmlformats.org/officeDocument/2006/relationships/hyperlink" Target="https://forum.nationstates.net/viewtopic.php?f=20&amp;t=279685" TargetMode="External"/><Relationship Id="rId104" Type="http://schemas.openxmlformats.org/officeDocument/2006/relationships/hyperlink" Target="https://www.politicalcompass.org/printablegraph?ec=-6.38&amp;soc=-8.56" TargetMode="External"/><Relationship Id="rId125" Type="http://schemas.openxmlformats.org/officeDocument/2006/relationships/hyperlink" Target="https://www.nationstates.net/bulgar_rouge" TargetMode="External"/><Relationship Id="rId146" Type="http://schemas.openxmlformats.org/officeDocument/2006/relationships/hyperlink" Target="https://forum.nationstates.net/viewtopic.php?f=20&amp;t=279685&amp;p=18423504" TargetMode="External"/><Relationship Id="rId167" Type="http://schemas.openxmlformats.org/officeDocument/2006/relationships/hyperlink" Target="https://forum.nationstates.net/viewtopic.php?f=20&amp;t=279685" TargetMode="External"/><Relationship Id="rId188" Type="http://schemas.openxmlformats.org/officeDocument/2006/relationships/hyperlink" Target="https://forum.nationstates.net/viewtopic.php?p=18436733#p18436733" TargetMode="External"/><Relationship Id="rId71" Type="http://schemas.openxmlformats.org/officeDocument/2006/relationships/hyperlink" Target="https://forum.nationstates.net/viewtopic.php?f=20&amp;t=279685" TargetMode="External"/><Relationship Id="rId92" Type="http://schemas.openxmlformats.org/officeDocument/2006/relationships/hyperlink" Target="https://www.nationstates.net/ermarian" TargetMode="External"/><Relationship Id="rId213" Type="http://schemas.openxmlformats.org/officeDocument/2006/relationships/hyperlink" Target="https://forum.nationstates.net/index.php" TargetMode="External"/><Relationship Id="rId2" Type="http://schemas.openxmlformats.org/officeDocument/2006/relationships/styles" Target="styles.xml"/><Relationship Id="rId29" Type="http://schemas.openxmlformats.org/officeDocument/2006/relationships/hyperlink" Target="https://www.nationstates.net/shnercropolis" TargetMode="External"/><Relationship Id="rId40" Type="http://schemas.openxmlformats.org/officeDocument/2006/relationships/hyperlink" Target="https://forum.nationstates.net/viewtopic.php?f=20&amp;t=279685" TargetMode="External"/><Relationship Id="rId115" Type="http://schemas.openxmlformats.org/officeDocument/2006/relationships/hyperlink" Target="https://forum.nationstates.net/viewtopic.php?p=18431900#p18431900" TargetMode="External"/><Relationship Id="rId136" Type="http://schemas.openxmlformats.org/officeDocument/2006/relationships/hyperlink" Target="https://forum.nationstates.net/viewtopic.php?f=20&amp;t=279685" TargetMode="External"/><Relationship Id="rId157" Type="http://schemas.openxmlformats.org/officeDocument/2006/relationships/hyperlink" Target="https://forum.nationstates.net/viewtopic.php?f=20&amp;t=279685&amp;p=18431900" TargetMode="External"/><Relationship Id="rId178" Type="http://schemas.openxmlformats.org/officeDocument/2006/relationships/hyperlink" Target="https://www.nationstates.net/nation=bulgar_rouge/detail=factbook/id=231837" TargetMode="External"/><Relationship Id="rId61" Type="http://schemas.openxmlformats.org/officeDocument/2006/relationships/hyperlink" Target="https://www.nationstates.net/blazedtown" TargetMode="External"/><Relationship Id="rId82" Type="http://schemas.openxmlformats.org/officeDocument/2006/relationships/hyperlink" Target="https://www.nationstates.net/luveria" TargetMode="External"/><Relationship Id="rId199" Type="http://schemas.openxmlformats.org/officeDocument/2006/relationships/hyperlink" Target="https://forum.nationstates.net/posting.php?mode=reply&amp;f=20&amp;t=279685" TargetMode="External"/><Relationship Id="rId203" Type="http://schemas.openxmlformats.org/officeDocument/2006/relationships/control" Target="activeX/activeX8.xml"/><Relationship Id="rId19"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3902</Words>
  <Characters>22244</Characters>
  <Application>Microsoft Office Word</Application>
  <DocSecurity>0</DocSecurity>
  <Lines>185</Lines>
  <Paragraphs>52</Paragraphs>
  <ScaleCrop>false</ScaleCrop>
  <Company/>
  <LinksUpToDate>false</LinksUpToDate>
  <CharactersWithSpaces>26094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2021-02-20T12:54:00Z</dcterms:created>
  <dcterms:modified xsi:type="dcterms:W3CDTF">2021-02-20T12:55:00Z</dcterms:modified>
</cp:coreProperties>
</file>